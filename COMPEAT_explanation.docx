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62CD" w14:textId="2DCA1EC0" w:rsidR="00C907C9" w:rsidRDefault="00091C1A">
      <w:pPr>
        <w:rPr>
          <w:b/>
          <w:bCs/>
          <w:sz w:val="36"/>
          <w:szCs w:val="36"/>
        </w:rPr>
      </w:pPr>
      <w:r w:rsidRPr="00091C1A">
        <w:rPr>
          <w:b/>
          <w:bCs/>
          <w:sz w:val="36"/>
          <w:szCs w:val="36"/>
        </w:rPr>
        <w:t>COMPEAT</w:t>
      </w:r>
      <w:r w:rsidR="00073412">
        <w:rPr>
          <w:b/>
          <w:bCs/>
          <w:sz w:val="36"/>
          <w:szCs w:val="36"/>
        </w:rPr>
        <w:t>.R</w:t>
      </w:r>
      <w:r w:rsidRPr="00091C1A">
        <w:rPr>
          <w:b/>
          <w:bCs/>
          <w:sz w:val="36"/>
          <w:szCs w:val="36"/>
        </w:rPr>
        <w:t xml:space="preserve"> </w:t>
      </w:r>
      <w:r>
        <w:rPr>
          <w:b/>
          <w:bCs/>
          <w:sz w:val="36"/>
          <w:szCs w:val="36"/>
        </w:rPr>
        <w:t>EXPLANATION</w:t>
      </w:r>
    </w:p>
    <w:p w14:paraId="616A75B7" w14:textId="17BAD25B" w:rsidR="00091C1A" w:rsidRPr="00091C1A" w:rsidRDefault="00091C1A" w:rsidP="00091C1A">
      <w:pPr>
        <w:rPr>
          <w:b/>
          <w:bCs/>
          <w:sz w:val="24"/>
          <w:szCs w:val="24"/>
        </w:rPr>
      </w:pPr>
      <w:r w:rsidRPr="00091C1A">
        <w:rPr>
          <w:b/>
          <w:bCs/>
          <w:sz w:val="24"/>
          <w:szCs w:val="24"/>
        </w:rPr>
        <w:t>INSTALL AND LOAD R PACKAGES</w:t>
      </w:r>
    </w:p>
    <w:p w14:paraId="1743BC47" w14:textId="4CAB1C08" w:rsidR="00091C1A" w:rsidRDefault="00091C1A">
      <w:pPr>
        <w:rPr>
          <w:sz w:val="24"/>
          <w:szCs w:val="24"/>
        </w:rPr>
      </w:pPr>
      <w:r>
        <w:rPr>
          <w:b/>
          <w:bCs/>
          <w:sz w:val="24"/>
          <w:szCs w:val="24"/>
        </w:rPr>
        <w:t xml:space="preserve">Line 1 – 9: </w:t>
      </w:r>
      <w:r>
        <w:rPr>
          <w:sz w:val="24"/>
          <w:szCs w:val="24"/>
        </w:rPr>
        <w:t>Reading in external packages</w:t>
      </w:r>
    </w:p>
    <w:p w14:paraId="5B5F470E" w14:textId="3C7FD856" w:rsidR="00091C1A" w:rsidRDefault="00091C1A">
      <w:pPr>
        <w:rPr>
          <w:sz w:val="24"/>
          <w:szCs w:val="24"/>
        </w:rPr>
      </w:pPr>
      <w:r>
        <w:rPr>
          <w:b/>
          <w:bCs/>
          <w:sz w:val="24"/>
          <w:szCs w:val="24"/>
        </w:rPr>
        <w:t xml:space="preserve">Line 11 – 13: </w:t>
      </w:r>
      <w:r>
        <w:rPr>
          <w:sz w:val="24"/>
          <w:szCs w:val="24"/>
        </w:rPr>
        <w:t>Defining input and output paths (as strings)</w:t>
      </w:r>
    </w:p>
    <w:p w14:paraId="5A39391F" w14:textId="758357F2" w:rsidR="00091C1A" w:rsidRDefault="00091C1A" w:rsidP="00091C1A">
      <w:pPr>
        <w:rPr>
          <w:sz w:val="24"/>
          <w:szCs w:val="24"/>
        </w:rPr>
      </w:pPr>
      <w:r>
        <w:rPr>
          <w:b/>
          <w:bCs/>
          <w:sz w:val="24"/>
          <w:szCs w:val="24"/>
        </w:rPr>
        <w:t xml:space="preserve">Line 16: </w:t>
      </w:r>
      <w:r>
        <w:rPr>
          <w:sz w:val="24"/>
          <w:szCs w:val="24"/>
        </w:rPr>
        <w:t>Defining assessment period using string: either 2006 – 2014 or 2015-2020</w:t>
      </w:r>
    </w:p>
    <w:p w14:paraId="6CDA0424" w14:textId="169C920C" w:rsidR="00091C1A" w:rsidRDefault="00091C1A" w:rsidP="00091C1A">
      <w:pPr>
        <w:rPr>
          <w:sz w:val="24"/>
          <w:szCs w:val="24"/>
        </w:rPr>
      </w:pPr>
      <w:r>
        <w:rPr>
          <w:b/>
          <w:bCs/>
          <w:sz w:val="24"/>
          <w:szCs w:val="24"/>
        </w:rPr>
        <w:t xml:space="preserve">Line 20: </w:t>
      </w:r>
      <w:r>
        <w:rPr>
          <w:sz w:val="24"/>
          <w:szCs w:val="24"/>
        </w:rPr>
        <w:t>Creating folders called “input” and “output” in the working directory</w:t>
      </w:r>
    </w:p>
    <w:p w14:paraId="4AD1CB43" w14:textId="18270558" w:rsidR="00091C1A" w:rsidRDefault="00091C1A" w:rsidP="00091C1A">
      <w:pPr>
        <w:rPr>
          <w:sz w:val="24"/>
          <w:szCs w:val="24"/>
        </w:rPr>
      </w:pPr>
    </w:p>
    <w:p w14:paraId="4AD3535D" w14:textId="7D13EA85" w:rsidR="00091C1A" w:rsidRPr="00091C1A" w:rsidRDefault="00091C1A" w:rsidP="00091C1A">
      <w:pPr>
        <w:rPr>
          <w:b/>
          <w:bCs/>
          <w:sz w:val="24"/>
          <w:szCs w:val="24"/>
        </w:rPr>
      </w:pPr>
      <w:r>
        <w:rPr>
          <w:b/>
          <w:bCs/>
          <w:sz w:val="24"/>
          <w:szCs w:val="24"/>
        </w:rPr>
        <w:t>DOWNLOAD AND UNPACK FILES NEEDED FOR THE ASSEMENT</w:t>
      </w:r>
    </w:p>
    <w:p w14:paraId="55630BFF" w14:textId="6EF43B97" w:rsidR="00091C1A" w:rsidRDefault="00091C1A" w:rsidP="00091C1A">
      <w:pPr>
        <w:rPr>
          <w:sz w:val="24"/>
          <w:szCs w:val="24"/>
        </w:rPr>
      </w:pPr>
      <w:r>
        <w:rPr>
          <w:b/>
          <w:bCs/>
          <w:sz w:val="24"/>
          <w:szCs w:val="24"/>
        </w:rPr>
        <w:t xml:space="preserve">Line 24-32: </w:t>
      </w:r>
      <w:r>
        <w:rPr>
          <w:sz w:val="24"/>
          <w:szCs w:val="24"/>
        </w:rPr>
        <w:t>A function to download and unzip files from specified URL</w:t>
      </w:r>
    </w:p>
    <w:p w14:paraId="58BB8059" w14:textId="5E297593" w:rsidR="00091C1A" w:rsidRDefault="00091C1A" w:rsidP="00091C1A">
      <w:pPr>
        <w:rPr>
          <w:sz w:val="24"/>
          <w:szCs w:val="24"/>
        </w:rPr>
      </w:pPr>
      <w:r>
        <w:rPr>
          <w:b/>
          <w:bCs/>
          <w:sz w:val="24"/>
          <w:szCs w:val="24"/>
        </w:rPr>
        <w:t xml:space="preserve">Line 34-48: </w:t>
      </w:r>
      <w:r>
        <w:rPr>
          <w:sz w:val="24"/>
          <w:szCs w:val="24"/>
        </w:rPr>
        <w:t>Specifying URL depending on selected assessment period</w:t>
      </w:r>
    </w:p>
    <w:p w14:paraId="7AE4815F" w14:textId="255F5934" w:rsidR="00091C1A" w:rsidRPr="00C300ED" w:rsidRDefault="00091C1A" w:rsidP="00091C1A">
      <w:pPr>
        <w:rPr>
          <w:sz w:val="24"/>
          <w:szCs w:val="24"/>
        </w:rPr>
      </w:pPr>
      <w:r>
        <w:rPr>
          <w:b/>
          <w:bCs/>
          <w:sz w:val="24"/>
          <w:szCs w:val="24"/>
        </w:rPr>
        <w:t xml:space="preserve">Line 50: </w:t>
      </w:r>
      <w:r>
        <w:rPr>
          <w:sz w:val="24"/>
          <w:szCs w:val="24"/>
        </w:rPr>
        <w:t xml:space="preserve">Downloading </w:t>
      </w:r>
      <w:r w:rsidR="00C300ED">
        <w:rPr>
          <w:sz w:val="24"/>
          <w:szCs w:val="24"/>
        </w:rPr>
        <w:t>and unzipping a</w:t>
      </w:r>
      <w:r>
        <w:rPr>
          <w:sz w:val="24"/>
          <w:szCs w:val="24"/>
        </w:rPr>
        <w:t xml:space="preserve"> .zip, a .</w:t>
      </w:r>
      <w:proofErr w:type="spellStart"/>
      <w:r>
        <w:rPr>
          <w:sz w:val="24"/>
          <w:szCs w:val="24"/>
        </w:rPr>
        <w:t>gz</w:t>
      </w:r>
      <w:proofErr w:type="spellEnd"/>
      <w:r>
        <w:rPr>
          <w:sz w:val="24"/>
          <w:szCs w:val="24"/>
        </w:rPr>
        <w:t xml:space="preserve">, and 3 .csv files from specified URL – storing them </w:t>
      </w:r>
      <w:r w:rsidR="00C300ED">
        <w:rPr>
          <w:sz w:val="24"/>
          <w:szCs w:val="24"/>
        </w:rPr>
        <w:t xml:space="preserve">in the “input” folder </w:t>
      </w:r>
      <w:r w:rsidR="00C300ED" w:rsidRPr="00C300ED">
        <w:rPr>
          <w:b/>
          <w:bCs/>
          <w:sz w:val="24"/>
          <w:szCs w:val="24"/>
        </w:rPr>
        <w:t>(line 20)</w:t>
      </w:r>
      <w:r w:rsidR="00C300ED">
        <w:rPr>
          <w:b/>
          <w:bCs/>
          <w:sz w:val="24"/>
          <w:szCs w:val="24"/>
        </w:rPr>
        <w:t xml:space="preserve">. </w:t>
      </w:r>
      <w:r w:rsidR="00C300ED">
        <w:rPr>
          <w:sz w:val="24"/>
          <w:szCs w:val="24"/>
        </w:rPr>
        <w:t>Stored as a named list “files” in the R environment</w:t>
      </w:r>
    </w:p>
    <w:p w14:paraId="2FFD575C" w14:textId="1BFF0B6B" w:rsidR="00C300ED" w:rsidRPr="00C300ED" w:rsidRDefault="00C300ED" w:rsidP="00091C1A">
      <w:pPr>
        <w:rPr>
          <w:sz w:val="24"/>
          <w:szCs w:val="24"/>
        </w:rPr>
      </w:pPr>
      <w:r>
        <w:rPr>
          <w:b/>
          <w:bCs/>
          <w:sz w:val="24"/>
          <w:szCs w:val="24"/>
        </w:rPr>
        <w:t>Line 52-56:</w:t>
      </w:r>
      <w:r>
        <w:rPr>
          <w:sz w:val="24"/>
          <w:szCs w:val="24"/>
        </w:rPr>
        <w:t xml:space="preserve"> Creating named strings with file paths pointed to the downloaded files in the “input” folder </w:t>
      </w:r>
      <w:r w:rsidRPr="00C300ED">
        <w:rPr>
          <w:b/>
          <w:bCs/>
          <w:sz w:val="24"/>
          <w:szCs w:val="24"/>
        </w:rPr>
        <w:t>(line 50)</w:t>
      </w:r>
    </w:p>
    <w:p w14:paraId="2A9F033F" w14:textId="6D2F37CA" w:rsidR="00091C1A" w:rsidRDefault="00091C1A" w:rsidP="00091C1A">
      <w:pPr>
        <w:rPr>
          <w:sz w:val="24"/>
          <w:szCs w:val="24"/>
        </w:rPr>
      </w:pPr>
    </w:p>
    <w:p w14:paraId="0353BD00" w14:textId="3AF9EA07" w:rsidR="00C300ED" w:rsidRDefault="00C300ED" w:rsidP="00C300ED">
      <w:pPr>
        <w:rPr>
          <w:b/>
          <w:bCs/>
          <w:sz w:val="24"/>
          <w:szCs w:val="24"/>
        </w:rPr>
      </w:pPr>
      <w:r>
        <w:rPr>
          <w:b/>
          <w:bCs/>
          <w:sz w:val="24"/>
          <w:szCs w:val="24"/>
        </w:rPr>
        <w:t>ASSESSMENT UNITS AND GRID UNITS</w:t>
      </w:r>
    </w:p>
    <w:p w14:paraId="2093ED1B" w14:textId="39C9000D" w:rsidR="00C300ED" w:rsidRDefault="00C300ED" w:rsidP="00C300ED">
      <w:pPr>
        <w:rPr>
          <w:sz w:val="24"/>
          <w:szCs w:val="24"/>
        </w:rPr>
      </w:pPr>
      <w:r>
        <w:rPr>
          <w:b/>
          <w:bCs/>
          <w:sz w:val="24"/>
          <w:szCs w:val="24"/>
        </w:rPr>
        <w:t xml:space="preserve">Line 61- 62: </w:t>
      </w:r>
      <w:r>
        <w:rPr>
          <w:sz w:val="24"/>
          <w:szCs w:val="24"/>
        </w:rPr>
        <w:t>Defining units</w:t>
      </w:r>
      <w:r w:rsidR="00C65F69">
        <w:rPr>
          <w:sz w:val="24"/>
          <w:szCs w:val="24"/>
        </w:rPr>
        <w:t xml:space="preserve"> (to </w:t>
      </w:r>
      <w:proofErr w:type="spellStart"/>
      <w:r w:rsidR="00C65F69">
        <w:rPr>
          <w:sz w:val="24"/>
          <w:szCs w:val="24"/>
        </w:rPr>
        <w:t>dataframe</w:t>
      </w:r>
      <w:proofErr w:type="spellEnd"/>
      <w:r w:rsidR="00C65F69">
        <w:rPr>
          <w:sz w:val="24"/>
          <w:szCs w:val="24"/>
        </w:rPr>
        <w:t xml:space="preserve"> “units”)</w:t>
      </w:r>
      <w:r>
        <w:rPr>
          <w:sz w:val="24"/>
          <w:szCs w:val="24"/>
        </w:rPr>
        <w:t xml:space="preserve"> from the “AssessmentUnits.csv” file and retrieving coordinate reference system (</w:t>
      </w:r>
      <w:r w:rsidR="00C65F69" w:rsidRPr="00C65F69">
        <w:rPr>
          <w:sz w:val="24"/>
          <w:szCs w:val="24"/>
        </w:rPr>
        <w:t>EPSG:4326</w:t>
      </w:r>
      <w:r w:rsidR="00C65F69">
        <w:rPr>
          <w:sz w:val="24"/>
          <w:szCs w:val="24"/>
        </w:rPr>
        <w:t>)</w:t>
      </w:r>
    </w:p>
    <w:p w14:paraId="68F331D0" w14:textId="58346F9A" w:rsidR="00C65F69" w:rsidRPr="00C65F69" w:rsidRDefault="00C65F69" w:rsidP="00C300ED">
      <w:pPr>
        <w:rPr>
          <w:sz w:val="24"/>
          <w:szCs w:val="24"/>
        </w:rPr>
      </w:pPr>
      <w:r>
        <w:rPr>
          <w:b/>
          <w:bCs/>
          <w:sz w:val="24"/>
          <w:szCs w:val="24"/>
        </w:rPr>
        <w:t xml:space="preserve">Line 65: </w:t>
      </w:r>
      <w:r w:rsidRPr="00C65F69">
        <w:rPr>
          <w:sz w:val="24"/>
          <w:szCs w:val="24"/>
        </w:rPr>
        <w:t xml:space="preserve">Dropping dimensions and converting units </w:t>
      </w:r>
      <w:proofErr w:type="spellStart"/>
      <w:r w:rsidRPr="00C65F69">
        <w:rPr>
          <w:sz w:val="24"/>
          <w:szCs w:val="24"/>
        </w:rPr>
        <w:t>dataframe</w:t>
      </w:r>
      <w:proofErr w:type="spellEnd"/>
      <w:r w:rsidRPr="00C65F69">
        <w:rPr>
          <w:sz w:val="24"/>
          <w:szCs w:val="24"/>
        </w:rPr>
        <w:t xml:space="preserve"> to a data table</w:t>
      </w:r>
    </w:p>
    <w:p w14:paraId="477C36EB" w14:textId="6C330EE6" w:rsidR="00C300ED" w:rsidRDefault="00C65F69" w:rsidP="00091C1A">
      <w:pPr>
        <w:rPr>
          <w:sz w:val="24"/>
          <w:szCs w:val="24"/>
        </w:rPr>
      </w:pPr>
      <w:r>
        <w:rPr>
          <w:b/>
          <w:bCs/>
          <w:sz w:val="24"/>
          <w:szCs w:val="24"/>
        </w:rPr>
        <w:t xml:space="preserve">Line 68- 69: </w:t>
      </w:r>
      <w:r>
        <w:rPr>
          <w:sz w:val="24"/>
          <w:szCs w:val="24"/>
        </w:rPr>
        <w:t xml:space="preserve">Reordering </w:t>
      </w:r>
      <w:proofErr w:type="spellStart"/>
      <w:r>
        <w:rPr>
          <w:sz w:val="24"/>
          <w:szCs w:val="24"/>
        </w:rPr>
        <w:t>datatable</w:t>
      </w:r>
      <w:proofErr w:type="spellEnd"/>
      <w:r>
        <w:rPr>
          <w:sz w:val="24"/>
          <w:szCs w:val="24"/>
        </w:rPr>
        <w:t xml:space="preserve"> by “ID”. Renaming “ID” as “Code”, “</w:t>
      </w:r>
      <w:proofErr w:type="spellStart"/>
      <w:r>
        <w:rPr>
          <w:sz w:val="24"/>
          <w:szCs w:val="24"/>
        </w:rPr>
        <w:t>LongName</w:t>
      </w:r>
      <w:proofErr w:type="spellEnd"/>
      <w:r>
        <w:rPr>
          <w:sz w:val="24"/>
          <w:szCs w:val="24"/>
        </w:rPr>
        <w:t>” as “Description”, and “geometry” as “GEOM”. Saves in a “sf” (</w:t>
      </w:r>
      <w:proofErr w:type="spellStart"/>
      <w:r w:rsidR="005600C5">
        <w:rPr>
          <w:sz w:val="24"/>
          <w:szCs w:val="24"/>
        </w:rPr>
        <w:t>sf_object</w:t>
      </w:r>
      <w:proofErr w:type="spellEnd"/>
      <w:r w:rsidR="005600C5">
        <w:rPr>
          <w:sz w:val="24"/>
          <w:szCs w:val="24"/>
        </w:rPr>
        <w:t xml:space="preserve"> </w:t>
      </w:r>
      <w:r w:rsidR="00C41FED">
        <w:rPr>
          <w:sz w:val="24"/>
          <w:szCs w:val="24"/>
        </w:rPr>
        <w:t>is a table like object for storing spatial information</w:t>
      </w:r>
      <w:r>
        <w:rPr>
          <w:sz w:val="24"/>
          <w:szCs w:val="24"/>
        </w:rPr>
        <w:t xml:space="preserve">) called </w:t>
      </w:r>
      <w:r w:rsidR="00C41FED">
        <w:rPr>
          <w:sz w:val="24"/>
          <w:szCs w:val="24"/>
        </w:rPr>
        <w:t>“</w:t>
      </w:r>
      <w:r>
        <w:rPr>
          <w:sz w:val="24"/>
          <w:szCs w:val="24"/>
        </w:rPr>
        <w:t>units</w:t>
      </w:r>
      <w:r w:rsidR="00C41FED">
        <w:rPr>
          <w:sz w:val="24"/>
          <w:szCs w:val="24"/>
        </w:rPr>
        <w:t>”</w:t>
      </w:r>
      <w:r>
        <w:rPr>
          <w:sz w:val="24"/>
          <w:szCs w:val="24"/>
        </w:rPr>
        <w:t xml:space="preserve">. </w:t>
      </w:r>
    </w:p>
    <w:p w14:paraId="4C889AE3" w14:textId="5DA40109" w:rsidR="00C65F69" w:rsidRDefault="00C65F69" w:rsidP="00091C1A">
      <w:pPr>
        <w:rPr>
          <w:sz w:val="24"/>
          <w:szCs w:val="24"/>
        </w:rPr>
      </w:pPr>
      <w:r>
        <w:rPr>
          <w:b/>
          <w:bCs/>
          <w:sz w:val="24"/>
          <w:szCs w:val="24"/>
        </w:rPr>
        <w:t xml:space="preserve">Line 72: </w:t>
      </w:r>
      <w:r>
        <w:rPr>
          <w:sz w:val="24"/>
          <w:szCs w:val="24"/>
        </w:rPr>
        <w:t>Creating an ID column called “</w:t>
      </w:r>
      <w:proofErr w:type="spellStart"/>
      <w:r>
        <w:rPr>
          <w:sz w:val="24"/>
          <w:szCs w:val="24"/>
        </w:rPr>
        <w:t>UnitID</w:t>
      </w:r>
      <w:proofErr w:type="spellEnd"/>
      <w:r>
        <w:rPr>
          <w:sz w:val="24"/>
          <w:szCs w:val="24"/>
        </w:rPr>
        <w:t xml:space="preserve">” in </w:t>
      </w:r>
      <w:proofErr w:type="spellStart"/>
      <w:r>
        <w:rPr>
          <w:sz w:val="24"/>
          <w:szCs w:val="24"/>
        </w:rPr>
        <w:t>sf_object</w:t>
      </w:r>
      <w:proofErr w:type="spellEnd"/>
      <w:r>
        <w:rPr>
          <w:sz w:val="24"/>
          <w:szCs w:val="24"/>
        </w:rPr>
        <w:t xml:space="preserve"> “units” (line 69 – 69) with a unique value for each row.</w:t>
      </w:r>
    </w:p>
    <w:p w14:paraId="77C8A3E3" w14:textId="32C98692" w:rsidR="00C65F69" w:rsidRPr="00C65F69" w:rsidRDefault="00C65F69" w:rsidP="00091C1A">
      <w:pPr>
        <w:rPr>
          <w:sz w:val="24"/>
          <w:szCs w:val="24"/>
        </w:rPr>
      </w:pPr>
      <w:r>
        <w:rPr>
          <w:b/>
          <w:bCs/>
          <w:sz w:val="24"/>
          <w:szCs w:val="24"/>
        </w:rPr>
        <w:t xml:space="preserve">Line 75: </w:t>
      </w:r>
      <w:r>
        <w:rPr>
          <w:sz w:val="24"/>
          <w:szCs w:val="24"/>
        </w:rPr>
        <w:t xml:space="preserve">Double checking </w:t>
      </w:r>
      <w:proofErr w:type="gramStart"/>
      <w:r>
        <w:rPr>
          <w:sz w:val="24"/>
          <w:szCs w:val="24"/>
        </w:rPr>
        <w:t>that geometries</w:t>
      </w:r>
      <w:proofErr w:type="gramEnd"/>
      <w:r>
        <w:rPr>
          <w:sz w:val="24"/>
          <w:szCs w:val="24"/>
        </w:rPr>
        <w:t xml:space="preserve"> in </w:t>
      </w:r>
      <w:proofErr w:type="spellStart"/>
      <w:r>
        <w:rPr>
          <w:sz w:val="24"/>
          <w:szCs w:val="24"/>
        </w:rPr>
        <w:t>sf_object</w:t>
      </w:r>
      <w:proofErr w:type="spellEnd"/>
      <w:r>
        <w:rPr>
          <w:sz w:val="24"/>
          <w:szCs w:val="24"/>
        </w:rPr>
        <w:t xml:space="preserve"> “units” are valid</w:t>
      </w:r>
      <w:r w:rsidR="006D3758">
        <w:rPr>
          <w:sz w:val="24"/>
          <w:szCs w:val="24"/>
        </w:rPr>
        <w:t xml:space="preserve">. Just displays true or false (manual check), </w:t>
      </w:r>
      <w:proofErr w:type="gramStart"/>
      <w:r w:rsidR="006D3758">
        <w:rPr>
          <w:sz w:val="24"/>
          <w:szCs w:val="24"/>
        </w:rPr>
        <w:t>doesn’t</w:t>
      </w:r>
      <w:proofErr w:type="gramEnd"/>
      <w:r w:rsidR="006D3758">
        <w:rPr>
          <w:sz w:val="24"/>
          <w:szCs w:val="24"/>
        </w:rPr>
        <w:t xml:space="preserve"> remove or change anything if units are invalid. </w:t>
      </w:r>
    </w:p>
    <w:p w14:paraId="2C04AFA7" w14:textId="51BB15B6" w:rsidR="00091C1A" w:rsidRDefault="006D3758" w:rsidP="00091C1A">
      <w:pPr>
        <w:rPr>
          <w:sz w:val="24"/>
          <w:szCs w:val="24"/>
        </w:rPr>
      </w:pPr>
      <w:r>
        <w:rPr>
          <w:b/>
          <w:bCs/>
          <w:sz w:val="24"/>
          <w:szCs w:val="24"/>
        </w:rPr>
        <w:t xml:space="preserve">Line 86: </w:t>
      </w:r>
      <w:r>
        <w:rPr>
          <w:sz w:val="24"/>
          <w:szCs w:val="24"/>
        </w:rPr>
        <w:t xml:space="preserve">Change </w:t>
      </w:r>
      <w:proofErr w:type="spellStart"/>
      <w:r>
        <w:rPr>
          <w:sz w:val="24"/>
          <w:szCs w:val="24"/>
        </w:rPr>
        <w:t>sf_object</w:t>
      </w:r>
      <w:proofErr w:type="spellEnd"/>
      <w:r>
        <w:rPr>
          <w:sz w:val="24"/>
          <w:szCs w:val="24"/>
        </w:rPr>
        <w:t xml:space="preserve"> “units” projection to ETRS_1989_LAEA </w:t>
      </w:r>
    </w:p>
    <w:p w14:paraId="63E2BBBE" w14:textId="7A5E24C0" w:rsidR="006D3758" w:rsidRPr="006D3758" w:rsidRDefault="006D3758" w:rsidP="006D3758">
      <w:pPr>
        <w:rPr>
          <w:sz w:val="24"/>
          <w:szCs w:val="24"/>
        </w:rPr>
      </w:pPr>
      <w:r>
        <w:rPr>
          <w:b/>
          <w:bCs/>
          <w:sz w:val="24"/>
          <w:szCs w:val="24"/>
        </w:rPr>
        <w:t xml:space="preserve">Line 88: </w:t>
      </w:r>
      <w:r>
        <w:rPr>
          <w:sz w:val="24"/>
          <w:szCs w:val="24"/>
        </w:rPr>
        <w:t>Calculates an area in m</w:t>
      </w:r>
      <w:proofErr w:type="gramStart"/>
      <w:r w:rsidRPr="006D3758">
        <w:rPr>
          <w:sz w:val="24"/>
          <w:szCs w:val="24"/>
          <w:vertAlign w:val="superscript"/>
        </w:rPr>
        <w:t>2</w:t>
      </w:r>
      <w:r>
        <w:rPr>
          <w:b/>
          <w:bCs/>
          <w:sz w:val="24"/>
          <w:szCs w:val="24"/>
          <w:vertAlign w:val="superscript"/>
        </w:rPr>
        <w:t xml:space="preserve"> </w:t>
      </w:r>
      <w:r>
        <w:rPr>
          <w:sz w:val="24"/>
          <w:szCs w:val="24"/>
        </w:rPr>
        <w:t xml:space="preserve"> for</w:t>
      </w:r>
      <w:proofErr w:type="gramEnd"/>
      <w:r>
        <w:rPr>
          <w:sz w:val="24"/>
          <w:szCs w:val="24"/>
        </w:rPr>
        <w:t xml:space="preserve"> each row in </w:t>
      </w:r>
      <w:proofErr w:type="spellStart"/>
      <w:r>
        <w:rPr>
          <w:sz w:val="24"/>
          <w:szCs w:val="24"/>
        </w:rPr>
        <w:t>sf_object</w:t>
      </w:r>
      <w:proofErr w:type="spellEnd"/>
      <w:r>
        <w:rPr>
          <w:sz w:val="24"/>
          <w:szCs w:val="24"/>
        </w:rPr>
        <w:t xml:space="preserve"> “units”, saves values in a new column</w:t>
      </w:r>
    </w:p>
    <w:p w14:paraId="113CC874" w14:textId="3FDC0B9D" w:rsidR="006D3758" w:rsidRDefault="006D3758" w:rsidP="00091C1A">
      <w:pPr>
        <w:rPr>
          <w:sz w:val="24"/>
          <w:szCs w:val="24"/>
        </w:rPr>
      </w:pPr>
      <w:r>
        <w:rPr>
          <w:b/>
          <w:bCs/>
          <w:sz w:val="24"/>
          <w:szCs w:val="24"/>
        </w:rPr>
        <w:t xml:space="preserve">Line 92: </w:t>
      </w:r>
      <w:r>
        <w:rPr>
          <w:sz w:val="24"/>
          <w:szCs w:val="24"/>
        </w:rPr>
        <w:t xml:space="preserve">Double checking </w:t>
      </w:r>
      <w:proofErr w:type="gramStart"/>
      <w:r>
        <w:rPr>
          <w:sz w:val="24"/>
          <w:szCs w:val="24"/>
        </w:rPr>
        <w:t>that geometries</w:t>
      </w:r>
      <w:proofErr w:type="gramEnd"/>
      <w:r>
        <w:rPr>
          <w:sz w:val="24"/>
          <w:szCs w:val="24"/>
        </w:rPr>
        <w:t xml:space="preserve"> in </w:t>
      </w:r>
      <w:proofErr w:type="spellStart"/>
      <w:r>
        <w:rPr>
          <w:sz w:val="24"/>
          <w:szCs w:val="24"/>
        </w:rPr>
        <w:t>sf_object</w:t>
      </w:r>
      <w:proofErr w:type="spellEnd"/>
      <w:r>
        <w:rPr>
          <w:sz w:val="24"/>
          <w:szCs w:val="24"/>
        </w:rPr>
        <w:t xml:space="preserve"> “units” are valid. Just displays true or false (manual check), </w:t>
      </w:r>
      <w:proofErr w:type="gramStart"/>
      <w:r>
        <w:rPr>
          <w:sz w:val="24"/>
          <w:szCs w:val="24"/>
        </w:rPr>
        <w:t>doesn’t</w:t>
      </w:r>
      <w:proofErr w:type="gramEnd"/>
      <w:r>
        <w:rPr>
          <w:sz w:val="24"/>
          <w:szCs w:val="24"/>
        </w:rPr>
        <w:t xml:space="preserve"> remove or change anything if units are invalid. One of the rows is invalid.</w:t>
      </w:r>
    </w:p>
    <w:p w14:paraId="0C44207B" w14:textId="5976DBD3" w:rsidR="006D3758" w:rsidRPr="00C65F69" w:rsidRDefault="006D3758" w:rsidP="006D3758">
      <w:pPr>
        <w:rPr>
          <w:sz w:val="24"/>
          <w:szCs w:val="24"/>
        </w:rPr>
      </w:pPr>
      <w:r>
        <w:rPr>
          <w:b/>
          <w:bCs/>
          <w:sz w:val="24"/>
          <w:szCs w:val="24"/>
        </w:rPr>
        <w:lastRenderedPageBreak/>
        <w:t xml:space="preserve">Line 95: </w:t>
      </w:r>
      <w:r>
        <w:rPr>
          <w:sz w:val="24"/>
          <w:szCs w:val="24"/>
        </w:rPr>
        <w:t xml:space="preserve">Fixes invalid row using </w:t>
      </w:r>
      <w:proofErr w:type="spellStart"/>
      <w:r>
        <w:rPr>
          <w:sz w:val="24"/>
          <w:szCs w:val="24"/>
        </w:rPr>
        <w:t>st_buffer</w:t>
      </w:r>
      <w:proofErr w:type="spellEnd"/>
      <w:r>
        <w:rPr>
          <w:sz w:val="24"/>
          <w:szCs w:val="24"/>
        </w:rPr>
        <w:t xml:space="preserve"> function. “Buffer or nothing” trick</w:t>
      </w:r>
      <w:r w:rsidR="00A233F2">
        <w:rPr>
          <w:sz w:val="24"/>
          <w:szCs w:val="24"/>
        </w:rPr>
        <w:t xml:space="preserve"> (no idea what this is or how it works – but it does make everything in “units” valid)</w:t>
      </w:r>
      <w:r>
        <w:rPr>
          <w:sz w:val="24"/>
          <w:szCs w:val="24"/>
        </w:rPr>
        <w:t xml:space="preserve">. </w:t>
      </w:r>
    </w:p>
    <w:p w14:paraId="0A750FBD" w14:textId="10858628" w:rsidR="00091C1A" w:rsidRPr="004E18C0" w:rsidRDefault="00A233F2">
      <w:pPr>
        <w:rPr>
          <w:sz w:val="24"/>
          <w:szCs w:val="24"/>
        </w:rPr>
      </w:pPr>
      <w:r w:rsidRPr="00A233F2">
        <w:rPr>
          <w:b/>
          <w:bCs/>
          <w:sz w:val="24"/>
          <w:szCs w:val="24"/>
        </w:rPr>
        <w:t>Line 100:</w:t>
      </w:r>
      <w:r>
        <w:rPr>
          <w:sz w:val="24"/>
          <w:szCs w:val="24"/>
        </w:rPr>
        <w:t xml:space="preserve"> Reorders </w:t>
      </w:r>
      <w:proofErr w:type="spellStart"/>
      <w:r>
        <w:rPr>
          <w:sz w:val="24"/>
          <w:szCs w:val="24"/>
        </w:rPr>
        <w:t>sf_object</w:t>
      </w:r>
      <w:proofErr w:type="spellEnd"/>
      <w:r>
        <w:rPr>
          <w:sz w:val="24"/>
          <w:szCs w:val="24"/>
        </w:rPr>
        <w:t xml:space="preserve"> “unit” by “</w:t>
      </w:r>
      <w:proofErr w:type="spellStart"/>
      <w:r>
        <w:rPr>
          <w:sz w:val="24"/>
          <w:szCs w:val="24"/>
        </w:rPr>
        <w:t>UnitID</w:t>
      </w:r>
      <w:proofErr w:type="spellEnd"/>
      <w:r>
        <w:rPr>
          <w:sz w:val="24"/>
          <w:szCs w:val="24"/>
        </w:rPr>
        <w:t xml:space="preserve">” (row 72) and defines this column as a “key” column (a “key” column is a super-charged row name – and is useful for identifying rows meeting certain conditions easily). In this instance I </w:t>
      </w:r>
      <w:proofErr w:type="gramStart"/>
      <w:r>
        <w:rPr>
          <w:sz w:val="24"/>
          <w:szCs w:val="24"/>
        </w:rPr>
        <w:t>don’t</w:t>
      </w:r>
      <w:proofErr w:type="gramEnd"/>
      <w:r>
        <w:rPr>
          <w:sz w:val="24"/>
          <w:szCs w:val="24"/>
        </w:rPr>
        <w:t xml:space="preserve"> think it changes much – but might be useful further down the line? </w:t>
      </w:r>
    </w:p>
    <w:p w14:paraId="4E702357" w14:textId="533E9C4F" w:rsidR="00733B99" w:rsidRDefault="004E18C0">
      <w:pPr>
        <w:rPr>
          <w:sz w:val="24"/>
          <w:szCs w:val="24"/>
        </w:rPr>
      </w:pPr>
      <w:r w:rsidRPr="00A233F2">
        <w:rPr>
          <w:b/>
          <w:bCs/>
          <w:sz w:val="24"/>
          <w:szCs w:val="24"/>
        </w:rPr>
        <w:t xml:space="preserve">Line </w:t>
      </w:r>
      <w:r>
        <w:rPr>
          <w:b/>
          <w:bCs/>
          <w:sz w:val="24"/>
          <w:szCs w:val="24"/>
        </w:rPr>
        <w:t>103-123</w:t>
      </w:r>
      <w:r w:rsidRPr="00A233F2">
        <w:rPr>
          <w:b/>
          <w:bCs/>
          <w:sz w:val="24"/>
          <w:szCs w:val="24"/>
        </w:rPr>
        <w:t>:</w:t>
      </w:r>
      <w:r>
        <w:rPr>
          <w:sz w:val="24"/>
          <w:szCs w:val="24"/>
        </w:rPr>
        <w:t xml:space="preserve"> Creating a function to create </w:t>
      </w:r>
      <w:r w:rsidR="004B53BB">
        <w:rPr>
          <w:sz w:val="24"/>
          <w:szCs w:val="24"/>
        </w:rPr>
        <w:t xml:space="preserve">“grid units”. First converts </w:t>
      </w:r>
      <w:proofErr w:type="spellStart"/>
      <w:r w:rsidR="004B53BB">
        <w:rPr>
          <w:sz w:val="24"/>
          <w:szCs w:val="24"/>
        </w:rPr>
        <w:t>sf_object</w:t>
      </w:r>
      <w:proofErr w:type="spellEnd"/>
      <w:r w:rsidR="004B53BB">
        <w:rPr>
          <w:sz w:val="24"/>
          <w:szCs w:val="24"/>
        </w:rPr>
        <w:t xml:space="preserve"> “units” to </w:t>
      </w:r>
      <w:r w:rsidR="00380025">
        <w:rPr>
          <w:sz w:val="24"/>
          <w:szCs w:val="24"/>
        </w:rPr>
        <w:t xml:space="preserve">projection to </w:t>
      </w:r>
      <w:r w:rsidR="00380025" w:rsidRPr="00380025">
        <w:rPr>
          <w:sz w:val="24"/>
          <w:szCs w:val="24"/>
        </w:rPr>
        <w:t>ETRS_1989_LAEA</w:t>
      </w:r>
      <w:r w:rsidR="00380025">
        <w:rPr>
          <w:sz w:val="24"/>
          <w:szCs w:val="24"/>
        </w:rPr>
        <w:t xml:space="preserve"> (should already by that projection).</w:t>
      </w:r>
      <w:r w:rsidR="00910F43">
        <w:rPr>
          <w:sz w:val="24"/>
          <w:szCs w:val="24"/>
        </w:rPr>
        <w:t xml:space="preserve"> Then calculates a bounding (max, min) for </w:t>
      </w:r>
      <w:r w:rsidR="0088104D">
        <w:rPr>
          <w:sz w:val="24"/>
          <w:szCs w:val="24"/>
        </w:rPr>
        <w:t xml:space="preserve">feature set. </w:t>
      </w:r>
      <w:proofErr w:type="gramStart"/>
      <w:r w:rsidR="0088104D">
        <w:rPr>
          <w:sz w:val="24"/>
          <w:szCs w:val="24"/>
        </w:rPr>
        <w:t>Extracts</w:t>
      </w:r>
      <w:proofErr w:type="gramEnd"/>
      <w:r w:rsidR="0088104D">
        <w:rPr>
          <w:sz w:val="24"/>
          <w:szCs w:val="24"/>
        </w:rPr>
        <w:t xml:space="preserve"> min and max for </w:t>
      </w:r>
      <w:r w:rsidR="004D07B0">
        <w:rPr>
          <w:sz w:val="24"/>
          <w:szCs w:val="24"/>
        </w:rPr>
        <w:t>x and y (</w:t>
      </w:r>
      <w:proofErr w:type="spellStart"/>
      <w:r w:rsidR="004D07B0">
        <w:rPr>
          <w:sz w:val="24"/>
          <w:szCs w:val="24"/>
        </w:rPr>
        <w:t>lat</w:t>
      </w:r>
      <w:proofErr w:type="spellEnd"/>
      <w:r w:rsidR="004D07B0">
        <w:rPr>
          <w:sz w:val="24"/>
          <w:szCs w:val="24"/>
        </w:rPr>
        <w:t xml:space="preserve"> and long?). Then calculates length of x and y (</w:t>
      </w:r>
      <w:proofErr w:type="gramStart"/>
      <w:r w:rsidR="002E2206">
        <w:rPr>
          <w:sz w:val="24"/>
          <w:szCs w:val="24"/>
        </w:rPr>
        <w:t>e.g.</w:t>
      </w:r>
      <w:proofErr w:type="gramEnd"/>
      <w:r w:rsidR="002E2206">
        <w:rPr>
          <w:sz w:val="24"/>
          <w:szCs w:val="24"/>
        </w:rPr>
        <w:t xml:space="preserve"> </w:t>
      </w:r>
      <w:proofErr w:type="spellStart"/>
      <w:r w:rsidR="004D07B0">
        <w:rPr>
          <w:sz w:val="24"/>
          <w:szCs w:val="24"/>
        </w:rPr>
        <w:t>x_max</w:t>
      </w:r>
      <w:proofErr w:type="spellEnd"/>
      <w:r w:rsidR="004D07B0">
        <w:rPr>
          <w:sz w:val="24"/>
          <w:szCs w:val="24"/>
        </w:rPr>
        <w:t xml:space="preserve"> – </w:t>
      </w:r>
      <w:proofErr w:type="spellStart"/>
      <w:r w:rsidR="004D07B0">
        <w:rPr>
          <w:sz w:val="24"/>
          <w:szCs w:val="24"/>
        </w:rPr>
        <w:t>x_min</w:t>
      </w:r>
      <w:proofErr w:type="spellEnd"/>
      <w:r w:rsidR="004D07B0">
        <w:rPr>
          <w:sz w:val="24"/>
          <w:szCs w:val="24"/>
        </w:rPr>
        <w:t>)</w:t>
      </w:r>
      <w:r w:rsidR="00214D97">
        <w:rPr>
          <w:sz w:val="24"/>
          <w:szCs w:val="24"/>
        </w:rPr>
        <w:t xml:space="preserve">. Uses these values to create a square grid covering the geometry of </w:t>
      </w:r>
      <w:proofErr w:type="spellStart"/>
      <w:r w:rsidR="00214D97">
        <w:rPr>
          <w:sz w:val="24"/>
          <w:szCs w:val="24"/>
        </w:rPr>
        <w:t>sf_object</w:t>
      </w:r>
      <w:proofErr w:type="spellEnd"/>
      <w:r w:rsidR="00214D97">
        <w:rPr>
          <w:sz w:val="24"/>
          <w:szCs w:val="24"/>
        </w:rPr>
        <w:t xml:space="preserve">. </w:t>
      </w:r>
      <w:r w:rsidR="00E06533">
        <w:rPr>
          <w:sz w:val="24"/>
          <w:szCs w:val="24"/>
        </w:rPr>
        <w:t xml:space="preserve">Finally calculates distance between areas. </w:t>
      </w:r>
      <w:r w:rsidR="0017088E">
        <w:rPr>
          <w:sz w:val="24"/>
          <w:szCs w:val="24"/>
        </w:rPr>
        <w:t xml:space="preserve">Details of the grid and distances are saved. </w:t>
      </w:r>
    </w:p>
    <w:p w14:paraId="4BB48F92" w14:textId="371341C9" w:rsidR="00733B99" w:rsidRDefault="00733B99">
      <w:pPr>
        <w:rPr>
          <w:sz w:val="24"/>
          <w:szCs w:val="24"/>
        </w:rPr>
      </w:pPr>
      <w:r>
        <w:rPr>
          <w:b/>
          <w:bCs/>
          <w:sz w:val="24"/>
          <w:szCs w:val="24"/>
        </w:rPr>
        <w:t>Line 128-130</w:t>
      </w:r>
      <w:r w:rsidRPr="00A233F2">
        <w:rPr>
          <w:b/>
          <w:bCs/>
          <w:sz w:val="24"/>
          <w:szCs w:val="24"/>
        </w:rPr>
        <w:t>:</w:t>
      </w:r>
      <w:r>
        <w:rPr>
          <w:sz w:val="24"/>
          <w:szCs w:val="24"/>
        </w:rPr>
        <w:t xml:space="preserve"> Makes grids for grid size 10000, 30000, and </w:t>
      </w:r>
      <w:r w:rsidR="00832D2E">
        <w:rPr>
          <w:sz w:val="24"/>
          <w:szCs w:val="24"/>
        </w:rPr>
        <w:t xml:space="preserve">60000 and </w:t>
      </w:r>
      <w:proofErr w:type="spellStart"/>
      <w:r w:rsidR="00832D2E">
        <w:rPr>
          <w:sz w:val="24"/>
          <w:szCs w:val="24"/>
        </w:rPr>
        <w:t>sf_object</w:t>
      </w:r>
      <w:proofErr w:type="spellEnd"/>
      <w:r w:rsidR="00832D2E">
        <w:rPr>
          <w:sz w:val="24"/>
          <w:szCs w:val="24"/>
        </w:rPr>
        <w:t xml:space="preserve"> “units” – saved to gridunits10, gridunits30, and </w:t>
      </w:r>
      <w:proofErr w:type="gramStart"/>
      <w:r w:rsidR="00832D2E">
        <w:rPr>
          <w:sz w:val="24"/>
          <w:szCs w:val="24"/>
        </w:rPr>
        <w:t>gridunits60</w:t>
      </w:r>
      <w:proofErr w:type="gramEnd"/>
      <w:r w:rsidR="00832D2E">
        <w:rPr>
          <w:sz w:val="24"/>
          <w:szCs w:val="24"/>
        </w:rPr>
        <w:t xml:space="preserve"> respectively. </w:t>
      </w:r>
    </w:p>
    <w:p w14:paraId="78CF9ABA" w14:textId="3DBFA2E6" w:rsidR="00361F34" w:rsidRDefault="00361F34">
      <w:pPr>
        <w:rPr>
          <w:sz w:val="24"/>
          <w:szCs w:val="24"/>
        </w:rPr>
      </w:pPr>
      <w:r>
        <w:rPr>
          <w:b/>
          <w:bCs/>
          <w:sz w:val="24"/>
          <w:szCs w:val="24"/>
        </w:rPr>
        <w:t>Line 132</w:t>
      </w:r>
      <w:r w:rsidRPr="00A233F2">
        <w:rPr>
          <w:b/>
          <w:bCs/>
          <w:sz w:val="24"/>
          <w:szCs w:val="24"/>
        </w:rPr>
        <w:t>:</w:t>
      </w:r>
      <w:r w:rsidR="001B0321">
        <w:rPr>
          <w:sz w:val="24"/>
          <w:szCs w:val="24"/>
        </w:rPr>
        <w:t xml:space="preserve"> reads </w:t>
      </w:r>
      <w:proofErr w:type="spellStart"/>
      <w:r w:rsidR="001B0321">
        <w:rPr>
          <w:sz w:val="24"/>
          <w:szCs w:val="24"/>
        </w:rPr>
        <w:t>datatable</w:t>
      </w:r>
      <w:proofErr w:type="spellEnd"/>
      <w:r w:rsidR="001B0321">
        <w:rPr>
          <w:sz w:val="24"/>
          <w:szCs w:val="24"/>
        </w:rPr>
        <w:t xml:space="preserve"> “unitGridSize.csv”</w:t>
      </w:r>
      <w:r w:rsidR="008A5EFE">
        <w:rPr>
          <w:sz w:val="24"/>
          <w:szCs w:val="24"/>
        </w:rPr>
        <w:t xml:space="preserve"> and sets column “</w:t>
      </w:r>
      <w:proofErr w:type="spellStart"/>
      <w:r w:rsidR="008A5EFE">
        <w:rPr>
          <w:sz w:val="24"/>
          <w:szCs w:val="24"/>
        </w:rPr>
        <w:t>UnitID</w:t>
      </w:r>
      <w:proofErr w:type="spellEnd"/>
      <w:r w:rsidR="008A5EFE">
        <w:rPr>
          <w:sz w:val="24"/>
          <w:szCs w:val="24"/>
        </w:rPr>
        <w:t>” as a key column.</w:t>
      </w:r>
    </w:p>
    <w:p w14:paraId="7BD933B5" w14:textId="263D1B3C" w:rsidR="008A5EFE" w:rsidRDefault="001016CC">
      <w:pPr>
        <w:rPr>
          <w:sz w:val="24"/>
          <w:szCs w:val="24"/>
        </w:rPr>
      </w:pPr>
      <w:r w:rsidRPr="000438E1">
        <w:rPr>
          <w:b/>
          <w:bCs/>
          <w:sz w:val="24"/>
          <w:szCs w:val="24"/>
        </w:rPr>
        <w:t xml:space="preserve">Line </w:t>
      </w:r>
      <w:r w:rsidR="00445B52" w:rsidRPr="000438E1">
        <w:rPr>
          <w:b/>
          <w:bCs/>
          <w:sz w:val="24"/>
          <w:szCs w:val="24"/>
        </w:rPr>
        <w:t>134</w:t>
      </w:r>
      <w:r w:rsidR="00C41597">
        <w:rPr>
          <w:b/>
          <w:bCs/>
          <w:sz w:val="24"/>
          <w:szCs w:val="24"/>
        </w:rPr>
        <w:t xml:space="preserve"> - 138</w:t>
      </w:r>
      <w:r w:rsidR="00445B52" w:rsidRPr="000438E1">
        <w:rPr>
          <w:b/>
          <w:bCs/>
          <w:sz w:val="24"/>
          <w:szCs w:val="24"/>
        </w:rPr>
        <w:t>:</w:t>
      </w:r>
      <w:r w:rsidR="00445B52">
        <w:rPr>
          <w:sz w:val="24"/>
          <w:szCs w:val="24"/>
        </w:rPr>
        <w:t xml:space="preserve"> Merges unitGridSize.csv and “units” </w:t>
      </w:r>
      <w:proofErr w:type="spellStart"/>
      <w:r w:rsidR="00445B52">
        <w:rPr>
          <w:sz w:val="24"/>
          <w:szCs w:val="24"/>
        </w:rPr>
        <w:t>sf_object</w:t>
      </w:r>
      <w:proofErr w:type="spellEnd"/>
      <w:r w:rsidR="00445B52">
        <w:rPr>
          <w:sz w:val="24"/>
          <w:szCs w:val="24"/>
        </w:rPr>
        <w:t xml:space="preserve"> using correct </w:t>
      </w:r>
      <w:proofErr w:type="spellStart"/>
      <w:r w:rsidR="000438E1">
        <w:rPr>
          <w:sz w:val="24"/>
          <w:szCs w:val="24"/>
        </w:rPr>
        <w:t>gridsize</w:t>
      </w:r>
      <w:proofErr w:type="spellEnd"/>
      <w:r w:rsidR="000438E1">
        <w:rPr>
          <w:sz w:val="24"/>
          <w:szCs w:val="24"/>
        </w:rPr>
        <w:t xml:space="preserve"> and </w:t>
      </w:r>
      <w:proofErr w:type="spellStart"/>
      <w:r w:rsidR="000438E1">
        <w:rPr>
          <w:sz w:val="24"/>
          <w:szCs w:val="24"/>
        </w:rPr>
        <w:t>unitID</w:t>
      </w:r>
      <w:proofErr w:type="spellEnd"/>
      <w:r w:rsidR="000438E1">
        <w:rPr>
          <w:sz w:val="24"/>
          <w:szCs w:val="24"/>
        </w:rPr>
        <w:t xml:space="preserve">. Saves as </w:t>
      </w:r>
      <w:proofErr w:type="spellStart"/>
      <w:r w:rsidR="000438E1">
        <w:rPr>
          <w:sz w:val="24"/>
          <w:szCs w:val="24"/>
        </w:rPr>
        <w:t>sf_object</w:t>
      </w:r>
      <w:proofErr w:type="spellEnd"/>
      <w:r w:rsidR="000438E1">
        <w:rPr>
          <w:sz w:val="24"/>
          <w:szCs w:val="24"/>
        </w:rPr>
        <w:t xml:space="preserve">.  </w:t>
      </w:r>
    </w:p>
    <w:p w14:paraId="12441A1E" w14:textId="7EB0F6E0" w:rsidR="008A5EFE" w:rsidRDefault="00F30697">
      <w:pPr>
        <w:rPr>
          <w:b/>
          <w:bCs/>
          <w:sz w:val="24"/>
          <w:szCs w:val="24"/>
        </w:rPr>
      </w:pPr>
      <w:r>
        <w:rPr>
          <w:b/>
          <w:bCs/>
          <w:sz w:val="24"/>
          <w:szCs w:val="24"/>
        </w:rPr>
        <w:t>READ STATION SAMPLES</w:t>
      </w:r>
    </w:p>
    <w:p w14:paraId="0EEEBDD3" w14:textId="1E45CA5A" w:rsidR="00935EB8" w:rsidRDefault="00935EB8" w:rsidP="00935EB8">
      <w:pPr>
        <w:rPr>
          <w:sz w:val="24"/>
          <w:szCs w:val="24"/>
        </w:rPr>
      </w:pPr>
      <w:r w:rsidRPr="000438E1">
        <w:rPr>
          <w:b/>
          <w:bCs/>
          <w:sz w:val="24"/>
          <w:szCs w:val="24"/>
        </w:rPr>
        <w:t>Line 1</w:t>
      </w:r>
      <w:r>
        <w:rPr>
          <w:b/>
          <w:bCs/>
          <w:sz w:val="24"/>
          <w:szCs w:val="24"/>
        </w:rPr>
        <w:t>48</w:t>
      </w:r>
      <w:r w:rsidRPr="000438E1">
        <w:rPr>
          <w:b/>
          <w:bCs/>
          <w:sz w:val="24"/>
          <w:szCs w:val="24"/>
        </w:rPr>
        <w:t>:</w:t>
      </w:r>
      <w:r>
        <w:rPr>
          <w:sz w:val="24"/>
          <w:szCs w:val="24"/>
        </w:rPr>
        <w:t xml:space="preserve"> Reads StationSamples.txt.gz file into R environment</w:t>
      </w:r>
      <w:r w:rsidR="00067C43">
        <w:rPr>
          <w:sz w:val="24"/>
          <w:szCs w:val="24"/>
        </w:rPr>
        <w:t xml:space="preserve"> saved as </w:t>
      </w:r>
      <w:proofErr w:type="spellStart"/>
      <w:r w:rsidR="00067C43">
        <w:rPr>
          <w:sz w:val="24"/>
          <w:szCs w:val="24"/>
        </w:rPr>
        <w:t>stationSamples</w:t>
      </w:r>
      <w:proofErr w:type="spellEnd"/>
      <w:r>
        <w:rPr>
          <w:sz w:val="24"/>
          <w:szCs w:val="24"/>
        </w:rPr>
        <w:t xml:space="preserve">.  </w:t>
      </w:r>
    </w:p>
    <w:p w14:paraId="65FBFB90" w14:textId="7764C1EF" w:rsidR="00935EB8" w:rsidRDefault="008C516C">
      <w:pPr>
        <w:rPr>
          <w:sz w:val="24"/>
          <w:szCs w:val="24"/>
        </w:rPr>
      </w:pPr>
      <w:r w:rsidRPr="00161CEF">
        <w:rPr>
          <w:b/>
          <w:bCs/>
          <w:sz w:val="24"/>
          <w:szCs w:val="24"/>
        </w:rPr>
        <w:t>Line 161:</w:t>
      </w:r>
      <w:r w:rsidRPr="00161CEF">
        <w:rPr>
          <w:sz w:val="24"/>
          <w:szCs w:val="24"/>
        </w:rPr>
        <w:t xml:space="preserve"> </w:t>
      </w:r>
      <w:r w:rsidR="00067C43" w:rsidRPr="00161CEF">
        <w:rPr>
          <w:sz w:val="24"/>
          <w:szCs w:val="24"/>
        </w:rPr>
        <w:t xml:space="preserve">Turns </w:t>
      </w:r>
      <w:proofErr w:type="spellStart"/>
      <w:r w:rsidR="00067C43" w:rsidRPr="00161CEF">
        <w:rPr>
          <w:sz w:val="24"/>
          <w:szCs w:val="24"/>
        </w:rPr>
        <w:t>stationSamples</w:t>
      </w:r>
      <w:proofErr w:type="spellEnd"/>
      <w:r w:rsidR="00067C43" w:rsidRPr="00161CEF">
        <w:rPr>
          <w:sz w:val="24"/>
          <w:szCs w:val="24"/>
        </w:rPr>
        <w:t xml:space="preserve"> (line 148) into a </w:t>
      </w:r>
      <w:proofErr w:type="spellStart"/>
      <w:r w:rsidR="00067C43" w:rsidRPr="00161CEF">
        <w:rPr>
          <w:sz w:val="24"/>
          <w:szCs w:val="24"/>
        </w:rPr>
        <w:t>sf_object</w:t>
      </w:r>
      <w:proofErr w:type="spellEnd"/>
      <w:r w:rsidR="00067C43" w:rsidRPr="00161CEF">
        <w:rPr>
          <w:sz w:val="24"/>
          <w:szCs w:val="24"/>
        </w:rPr>
        <w:t xml:space="preserve"> using </w:t>
      </w:r>
      <w:r w:rsidR="00161CEF" w:rsidRPr="00161CEF">
        <w:rPr>
          <w:sz w:val="24"/>
          <w:szCs w:val="24"/>
        </w:rPr>
        <w:t xml:space="preserve">EPSG code: 4326 </w:t>
      </w:r>
      <w:proofErr w:type="gramStart"/>
      <w:r w:rsidR="00161CEF" w:rsidRPr="00161CEF">
        <w:rPr>
          <w:sz w:val="24"/>
          <w:szCs w:val="24"/>
        </w:rPr>
        <w:t>projection</w:t>
      </w:r>
      <w:proofErr w:type="gramEnd"/>
    </w:p>
    <w:p w14:paraId="6F70E389" w14:textId="619C99CB" w:rsidR="00881A63" w:rsidRDefault="00881A63">
      <w:pPr>
        <w:rPr>
          <w:sz w:val="24"/>
          <w:szCs w:val="24"/>
        </w:rPr>
      </w:pPr>
      <w:r w:rsidRPr="00881A63">
        <w:rPr>
          <w:b/>
          <w:bCs/>
          <w:sz w:val="24"/>
          <w:szCs w:val="24"/>
        </w:rPr>
        <w:t>Line 164:</w:t>
      </w:r>
      <w:r>
        <w:rPr>
          <w:sz w:val="24"/>
          <w:szCs w:val="24"/>
        </w:rPr>
        <w:t xml:space="preserve"> </w:t>
      </w:r>
      <w:proofErr w:type="spellStart"/>
      <w:r>
        <w:rPr>
          <w:sz w:val="24"/>
          <w:szCs w:val="24"/>
        </w:rPr>
        <w:t>Transfroms</w:t>
      </w:r>
      <w:proofErr w:type="spellEnd"/>
      <w:r>
        <w:rPr>
          <w:sz w:val="24"/>
          <w:szCs w:val="24"/>
        </w:rPr>
        <w:t xml:space="preserve"> </w:t>
      </w:r>
      <w:proofErr w:type="spellStart"/>
      <w:r>
        <w:rPr>
          <w:sz w:val="24"/>
          <w:szCs w:val="24"/>
        </w:rPr>
        <w:t>sf_object</w:t>
      </w:r>
      <w:proofErr w:type="spellEnd"/>
      <w:r>
        <w:rPr>
          <w:sz w:val="24"/>
          <w:szCs w:val="24"/>
        </w:rPr>
        <w:t xml:space="preserve"> </w:t>
      </w:r>
      <w:r w:rsidR="008B6735">
        <w:rPr>
          <w:sz w:val="24"/>
          <w:szCs w:val="24"/>
        </w:rPr>
        <w:t>“</w:t>
      </w:r>
      <w:proofErr w:type="spellStart"/>
      <w:r>
        <w:rPr>
          <w:sz w:val="24"/>
          <w:szCs w:val="24"/>
        </w:rPr>
        <w:t>stationSamples</w:t>
      </w:r>
      <w:proofErr w:type="spellEnd"/>
      <w:r w:rsidR="008B6735">
        <w:rPr>
          <w:sz w:val="24"/>
          <w:szCs w:val="24"/>
        </w:rPr>
        <w:t>”</w:t>
      </w:r>
      <w:r>
        <w:rPr>
          <w:sz w:val="24"/>
          <w:szCs w:val="24"/>
        </w:rPr>
        <w:t xml:space="preserve"> to ETRS_1989_LAEA projection. </w:t>
      </w:r>
    </w:p>
    <w:p w14:paraId="2F6E157D" w14:textId="3CC38377" w:rsidR="00473D10" w:rsidRPr="00161CEF" w:rsidRDefault="00473D10" w:rsidP="00473D10">
      <w:pPr>
        <w:rPr>
          <w:sz w:val="24"/>
          <w:szCs w:val="24"/>
        </w:rPr>
      </w:pPr>
      <w:r w:rsidRPr="00881A63">
        <w:rPr>
          <w:b/>
          <w:bCs/>
          <w:sz w:val="24"/>
          <w:szCs w:val="24"/>
        </w:rPr>
        <w:t>Line 1</w:t>
      </w:r>
      <w:r w:rsidR="000F71BB">
        <w:rPr>
          <w:b/>
          <w:bCs/>
          <w:sz w:val="24"/>
          <w:szCs w:val="24"/>
        </w:rPr>
        <w:t>7</w:t>
      </w:r>
      <w:r w:rsidRPr="00881A63">
        <w:rPr>
          <w:b/>
          <w:bCs/>
          <w:sz w:val="24"/>
          <w:szCs w:val="24"/>
        </w:rPr>
        <w:t>4:</w:t>
      </w:r>
      <w:r>
        <w:rPr>
          <w:sz w:val="24"/>
          <w:szCs w:val="24"/>
        </w:rPr>
        <w:t xml:space="preserve"> </w:t>
      </w:r>
      <w:r w:rsidR="000F71BB">
        <w:rPr>
          <w:sz w:val="24"/>
          <w:szCs w:val="24"/>
        </w:rPr>
        <w:t xml:space="preserve">Adds </w:t>
      </w:r>
      <w:proofErr w:type="spellStart"/>
      <w:r w:rsidR="000F71BB">
        <w:rPr>
          <w:sz w:val="24"/>
          <w:szCs w:val="24"/>
        </w:rPr>
        <w:t>gridunits</w:t>
      </w:r>
      <w:proofErr w:type="spellEnd"/>
      <w:r w:rsidR="000F71BB">
        <w:rPr>
          <w:sz w:val="24"/>
          <w:szCs w:val="24"/>
        </w:rPr>
        <w:t xml:space="preserve"> (grid information) to </w:t>
      </w:r>
      <w:proofErr w:type="spellStart"/>
      <w:r w:rsidR="000F71BB">
        <w:rPr>
          <w:sz w:val="24"/>
          <w:szCs w:val="24"/>
        </w:rPr>
        <w:t>sf_object</w:t>
      </w:r>
      <w:proofErr w:type="spellEnd"/>
      <w:r w:rsidR="000F71BB">
        <w:rPr>
          <w:sz w:val="24"/>
          <w:szCs w:val="24"/>
        </w:rPr>
        <w:t xml:space="preserve"> </w:t>
      </w:r>
      <w:r w:rsidR="008B6735">
        <w:rPr>
          <w:sz w:val="24"/>
          <w:szCs w:val="24"/>
        </w:rPr>
        <w:t>“</w:t>
      </w:r>
      <w:proofErr w:type="spellStart"/>
      <w:r w:rsidR="000F71BB">
        <w:rPr>
          <w:sz w:val="24"/>
          <w:szCs w:val="24"/>
        </w:rPr>
        <w:t>stationSamples</w:t>
      </w:r>
      <w:proofErr w:type="spellEnd"/>
      <w:r w:rsidR="008B6735">
        <w:rPr>
          <w:sz w:val="24"/>
          <w:szCs w:val="24"/>
        </w:rPr>
        <w:t>”</w:t>
      </w:r>
      <w:r>
        <w:rPr>
          <w:sz w:val="24"/>
          <w:szCs w:val="24"/>
        </w:rPr>
        <w:t xml:space="preserve"> </w:t>
      </w:r>
    </w:p>
    <w:p w14:paraId="5BED088E" w14:textId="1C89F3BB" w:rsidR="00473D10" w:rsidRDefault="008B6735">
      <w:pPr>
        <w:rPr>
          <w:sz w:val="24"/>
          <w:szCs w:val="24"/>
        </w:rPr>
      </w:pPr>
      <w:r w:rsidRPr="008B6735">
        <w:rPr>
          <w:b/>
          <w:bCs/>
          <w:sz w:val="24"/>
          <w:szCs w:val="24"/>
        </w:rPr>
        <w:t>Line 177:</w:t>
      </w:r>
      <w:r>
        <w:rPr>
          <w:sz w:val="24"/>
          <w:szCs w:val="24"/>
        </w:rPr>
        <w:t xml:space="preserve"> Removes spatial column from </w:t>
      </w:r>
      <w:proofErr w:type="spellStart"/>
      <w:r>
        <w:rPr>
          <w:sz w:val="24"/>
          <w:szCs w:val="24"/>
        </w:rPr>
        <w:t>sf_object</w:t>
      </w:r>
      <w:proofErr w:type="spellEnd"/>
      <w:r>
        <w:rPr>
          <w:sz w:val="24"/>
          <w:szCs w:val="24"/>
        </w:rPr>
        <w:t xml:space="preserve"> “</w:t>
      </w:r>
      <w:proofErr w:type="spellStart"/>
      <w:r>
        <w:rPr>
          <w:sz w:val="24"/>
          <w:szCs w:val="24"/>
        </w:rPr>
        <w:t>stationSamples</w:t>
      </w:r>
      <w:proofErr w:type="spellEnd"/>
      <w:r>
        <w:rPr>
          <w:sz w:val="24"/>
          <w:szCs w:val="24"/>
        </w:rPr>
        <w:t>”</w:t>
      </w:r>
    </w:p>
    <w:p w14:paraId="7357FB29" w14:textId="62195445" w:rsidR="00C41FED" w:rsidRDefault="00C41FED">
      <w:pPr>
        <w:rPr>
          <w:b/>
          <w:bCs/>
          <w:sz w:val="24"/>
          <w:szCs w:val="24"/>
        </w:rPr>
      </w:pPr>
      <w:r>
        <w:rPr>
          <w:b/>
          <w:bCs/>
          <w:sz w:val="24"/>
          <w:szCs w:val="24"/>
        </w:rPr>
        <w:t>READ INDICATOR CONFIGURATION FILES</w:t>
      </w:r>
    </w:p>
    <w:p w14:paraId="00C2D2A8" w14:textId="60123945" w:rsidR="00C41FED" w:rsidRDefault="00C41FED" w:rsidP="00C41FED">
      <w:pPr>
        <w:tabs>
          <w:tab w:val="left" w:pos="3940"/>
        </w:tabs>
        <w:rPr>
          <w:sz w:val="24"/>
          <w:szCs w:val="24"/>
        </w:rPr>
      </w:pPr>
      <w:r w:rsidRPr="000438E1">
        <w:rPr>
          <w:b/>
          <w:bCs/>
          <w:sz w:val="24"/>
          <w:szCs w:val="24"/>
        </w:rPr>
        <w:t>Line 1</w:t>
      </w:r>
      <w:r>
        <w:rPr>
          <w:b/>
          <w:bCs/>
          <w:sz w:val="24"/>
          <w:szCs w:val="24"/>
        </w:rPr>
        <w:t>80</w:t>
      </w:r>
      <w:r w:rsidRPr="000438E1">
        <w:rPr>
          <w:b/>
          <w:bCs/>
          <w:sz w:val="24"/>
          <w:szCs w:val="24"/>
        </w:rPr>
        <w:t>:</w:t>
      </w:r>
      <w:r>
        <w:rPr>
          <w:sz w:val="24"/>
          <w:szCs w:val="24"/>
        </w:rPr>
        <w:t xml:space="preserve"> Imports “Indicators.csv” and sets “Indicator ID” as key column</w:t>
      </w:r>
    </w:p>
    <w:p w14:paraId="4E53591D" w14:textId="0B858BD9" w:rsidR="00C41FED" w:rsidRPr="00161CEF" w:rsidRDefault="00C41FED" w:rsidP="00C41FED">
      <w:pPr>
        <w:tabs>
          <w:tab w:val="left" w:pos="3940"/>
        </w:tabs>
        <w:rPr>
          <w:sz w:val="24"/>
          <w:szCs w:val="24"/>
        </w:rPr>
      </w:pPr>
      <w:r w:rsidRPr="000438E1">
        <w:rPr>
          <w:b/>
          <w:bCs/>
          <w:sz w:val="24"/>
          <w:szCs w:val="24"/>
        </w:rPr>
        <w:t>Line 1</w:t>
      </w:r>
      <w:r>
        <w:rPr>
          <w:b/>
          <w:bCs/>
          <w:sz w:val="24"/>
          <w:szCs w:val="24"/>
        </w:rPr>
        <w:t>81</w:t>
      </w:r>
      <w:r w:rsidRPr="000438E1">
        <w:rPr>
          <w:b/>
          <w:bCs/>
          <w:sz w:val="24"/>
          <w:szCs w:val="24"/>
        </w:rPr>
        <w:t>:</w:t>
      </w:r>
      <w:r>
        <w:rPr>
          <w:sz w:val="24"/>
          <w:szCs w:val="24"/>
        </w:rPr>
        <w:t xml:space="preserve"> Imports “Indicators</w:t>
      </w:r>
      <w:r w:rsidR="00743C46">
        <w:rPr>
          <w:sz w:val="24"/>
          <w:szCs w:val="24"/>
        </w:rPr>
        <w:t>UNits</w:t>
      </w:r>
      <w:r>
        <w:rPr>
          <w:sz w:val="24"/>
          <w:szCs w:val="24"/>
        </w:rPr>
        <w:t>.csv” and sets “Indicator ID”</w:t>
      </w:r>
      <w:r w:rsidR="00743C46">
        <w:rPr>
          <w:sz w:val="24"/>
          <w:szCs w:val="24"/>
        </w:rPr>
        <w:t xml:space="preserve"> and “</w:t>
      </w:r>
      <w:proofErr w:type="spellStart"/>
      <w:r w:rsidR="00743C46">
        <w:rPr>
          <w:sz w:val="24"/>
          <w:szCs w:val="24"/>
        </w:rPr>
        <w:t>UnitID</w:t>
      </w:r>
      <w:proofErr w:type="spellEnd"/>
      <w:r w:rsidR="00743C46">
        <w:rPr>
          <w:sz w:val="24"/>
          <w:szCs w:val="24"/>
        </w:rPr>
        <w:t>”</w:t>
      </w:r>
      <w:r>
        <w:rPr>
          <w:sz w:val="24"/>
          <w:szCs w:val="24"/>
        </w:rPr>
        <w:t xml:space="preserve"> as key column</w:t>
      </w:r>
    </w:p>
    <w:p w14:paraId="362BEDEC" w14:textId="6181E3A4" w:rsidR="00C41FED" w:rsidRDefault="005355BF" w:rsidP="00C41FED">
      <w:pPr>
        <w:tabs>
          <w:tab w:val="left" w:pos="3940"/>
        </w:tabs>
        <w:rPr>
          <w:sz w:val="24"/>
          <w:szCs w:val="24"/>
        </w:rPr>
      </w:pPr>
      <w:r w:rsidRPr="000438E1">
        <w:rPr>
          <w:b/>
          <w:bCs/>
          <w:sz w:val="24"/>
          <w:szCs w:val="24"/>
        </w:rPr>
        <w:t xml:space="preserve">Line </w:t>
      </w:r>
      <w:r>
        <w:rPr>
          <w:b/>
          <w:bCs/>
          <w:sz w:val="24"/>
          <w:szCs w:val="24"/>
        </w:rPr>
        <w:t>183</w:t>
      </w:r>
      <w:r w:rsidR="000D5C9B">
        <w:rPr>
          <w:b/>
          <w:bCs/>
          <w:sz w:val="24"/>
          <w:szCs w:val="24"/>
        </w:rPr>
        <w:t xml:space="preserve"> &amp; 184</w:t>
      </w:r>
      <w:r w:rsidRPr="000438E1">
        <w:rPr>
          <w:b/>
          <w:bCs/>
          <w:sz w:val="24"/>
          <w:szCs w:val="24"/>
        </w:rPr>
        <w:t>:</w:t>
      </w:r>
      <w:r>
        <w:rPr>
          <w:sz w:val="24"/>
          <w:szCs w:val="24"/>
        </w:rPr>
        <w:t xml:space="preserve"> </w:t>
      </w:r>
      <w:r w:rsidR="000D5C9B">
        <w:rPr>
          <w:sz w:val="24"/>
          <w:szCs w:val="24"/>
        </w:rPr>
        <w:t>Creates two blank list objects (probably going to be used in a loop later): wk1list and wk2 list</w:t>
      </w:r>
    </w:p>
    <w:p w14:paraId="4F06FF51" w14:textId="5A7DA01D" w:rsidR="000D5C9B" w:rsidRDefault="000D5C9B" w:rsidP="00C41FED">
      <w:pPr>
        <w:tabs>
          <w:tab w:val="left" w:pos="3940"/>
        </w:tabs>
        <w:rPr>
          <w:sz w:val="24"/>
          <w:szCs w:val="24"/>
        </w:rPr>
      </w:pPr>
    </w:p>
    <w:p w14:paraId="2BF8C27C" w14:textId="0CB6D532" w:rsidR="000D5C9B" w:rsidRDefault="000D5C9B" w:rsidP="000D5C9B">
      <w:pPr>
        <w:rPr>
          <w:b/>
          <w:bCs/>
          <w:sz w:val="24"/>
          <w:szCs w:val="24"/>
        </w:rPr>
      </w:pPr>
      <w:r>
        <w:rPr>
          <w:b/>
          <w:bCs/>
          <w:sz w:val="24"/>
          <w:szCs w:val="24"/>
        </w:rPr>
        <w:t>LOOP INDICATORS</w:t>
      </w:r>
      <w:r w:rsidR="00194BF4">
        <w:rPr>
          <w:b/>
          <w:bCs/>
          <w:sz w:val="24"/>
          <w:szCs w:val="24"/>
        </w:rPr>
        <w:t xml:space="preserve"> </w:t>
      </w:r>
    </w:p>
    <w:p w14:paraId="5D1DA705" w14:textId="5B0475FB" w:rsidR="00194BF4" w:rsidRDefault="00194BF4" w:rsidP="000D5C9B">
      <w:pPr>
        <w:rPr>
          <w:b/>
          <w:bCs/>
          <w:sz w:val="24"/>
          <w:szCs w:val="24"/>
        </w:rPr>
      </w:pPr>
      <w:commentRangeStart w:id="0"/>
      <w:r>
        <w:rPr>
          <w:b/>
          <w:bCs/>
          <w:sz w:val="24"/>
          <w:szCs w:val="24"/>
        </w:rPr>
        <w:t xml:space="preserve">In this section there is </w:t>
      </w:r>
      <w:r w:rsidR="001A639B">
        <w:rPr>
          <w:b/>
          <w:bCs/>
          <w:sz w:val="24"/>
          <w:szCs w:val="24"/>
        </w:rPr>
        <w:t xml:space="preserve">quite a lot of conditional formatting. Many of the variables </w:t>
      </w:r>
      <w:r w:rsidR="00244617">
        <w:rPr>
          <w:b/>
          <w:bCs/>
          <w:sz w:val="24"/>
          <w:szCs w:val="24"/>
        </w:rPr>
        <w:t>(</w:t>
      </w:r>
      <w:proofErr w:type="spellStart"/>
      <w:r w:rsidR="00244617">
        <w:rPr>
          <w:b/>
          <w:bCs/>
          <w:sz w:val="24"/>
          <w:szCs w:val="24"/>
        </w:rPr>
        <w:t>e.g</w:t>
      </w:r>
      <w:proofErr w:type="spellEnd"/>
      <w:r w:rsidR="00244617">
        <w:rPr>
          <w:b/>
          <w:bCs/>
          <w:sz w:val="24"/>
          <w:szCs w:val="24"/>
        </w:rPr>
        <w:t xml:space="preserve"> GTC_HM, GTC_ML, </w:t>
      </w:r>
      <w:r w:rsidR="00965A7C">
        <w:rPr>
          <w:b/>
          <w:bCs/>
          <w:sz w:val="24"/>
          <w:szCs w:val="24"/>
        </w:rPr>
        <w:t xml:space="preserve">STC_HM, STC_ML, GSC_HM, HSC_ML, SSC_HM, SSC_ML) </w:t>
      </w:r>
      <w:r w:rsidR="001A639B">
        <w:rPr>
          <w:b/>
          <w:bCs/>
          <w:sz w:val="24"/>
          <w:szCs w:val="24"/>
        </w:rPr>
        <w:t xml:space="preserve">are read in from </w:t>
      </w:r>
      <w:r w:rsidR="00E536F3">
        <w:rPr>
          <w:b/>
          <w:bCs/>
          <w:sz w:val="24"/>
          <w:szCs w:val="24"/>
        </w:rPr>
        <w:t>“Indicators.csv”</w:t>
      </w:r>
      <w:r w:rsidR="001A639B">
        <w:rPr>
          <w:b/>
          <w:bCs/>
          <w:sz w:val="24"/>
          <w:szCs w:val="24"/>
        </w:rPr>
        <w:t xml:space="preserve"> (rather than generated </w:t>
      </w:r>
      <w:r w:rsidR="001A639B" w:rsidRPr="001A639B">
        <w:rPr>
          <w:b/>
          <w:bCs/>
          <w:i/>
          <w:iCs/>
          <w:sz w:val="24"/>
          <w:szCs w:val="24"/>
        </w:rPr>
        <w:t>de novo</w:t>
      </w:r>
      <w:r w:rsidR="001A639B">
        <w:rPr>
          <w:b/>
          <w:bCs/>
          <w:sz w:val="24"/>
          <w:szCs w:val="24"/>
        </w:rPr>
        <w:t xml:space="preserve"> here). Obviously </w:t>
      </w:r>
      <w:r w:rsidR="009F2AF1">
        <w:rPr>
          <w:b/>
          <w:bCs/>
          <w:sz w:val="24"/>
          <w:szCs w:val="24"/>
        </w:rPr>
        <w:t>the freshly computed variables are only as accurate as these are, but</w:t>
      </w:r>
      <w:r w:rsidR="0073489E">
        <w:rPr>
          <w:b/>
          <w:bCs/>
          <w:sz w:val="24"/>
          <w:szCs w:val="24"/>
        </w:rPr>
        <w:t xml:space="preserve"> (as someone with little experience of OSPAR)</w:t>
      </w:r>
      <w:r w:rsidR="009F2AF1">
        <w:rPr>
          <w:b/>
          <w:bCs/>
          <w:sz w:val="24"/>
          <w:szCs w:val="24"/>
        </w:rPr>
        <w:t xml:space="preserve"> </w:t>
      </w:r>
      <w:r w:rsidR="0073489E">
        <w:rPr>
          <w:b/>
          <w:bCs/>
          <w:sz w:val="24"/>
          <w:szCs w:val="24"/>
        </w:rPr>
        <w:t xml:space="preserve">I have no idea what many of these abbreviations are. </w:t>
      </w:r>
      <w:commentRangeEnd w:id="0"/>
      <w:r w:rsidR="004D6421">
        <w:rPr>
          <w:rStyle w:val="CommentReference"/>
        </w:rPr>
        <w:commentReference w:id="0"/>
      </w:r>
    </w:p>
    <w:p w14:paraId="4E2506F5" w14:textId="3A5B6D8C" w:rsidR="000D5C9B" w:rsidRDefault="0028424C" w:rsidP="000D5C9B">
      <w:pPr>
        <w:rPr>
          <w:b/>
          <w:bCs/>
          <w:sz w:val="24"/>
          <w:szCs w:val="24"/>
        </w:rPr>
      </w:pPr>
      <w:r>
        <w:rPr>
          <w:b/>
          <w:bCs/>
          <w:sz w:val="24"/>
          <w:szCs w:val="24"/>
        </w:rPr>
        <w:lastRenderedPageBreak/>
        <w:t xml:space="preserve">Line 187 </w:t>
      </w:r>
      <w:r w:rsidR="001C72A5">
        <w:rPr>
          <w:b/>
          <w:bCs/>
          <w:sz w:val="24"/>
          <w:szCs w:val="24"/>
        </w:rPr>
        <w:t>–</w:t>
      </w:r>
      <w:r>
        <w:rPr>
          <w:b/>
          <w:bCs/>
          <w:sz w:val="24"/>
          <w:szCs w:val="24"/>
        </w:rPr>
        <w:t xml:space="preserve"> </w:t>
      </w:r>
      <w:r w:rsidR="001C72A5">
        <w:rPr>
          <w:b/>
          <w:bCs/>
          <w:sz w:val="24"/>
          <w:szCs w:val="24"/>
        </w:rPr>
        <w:t xml:space="preserve">314: </w:t>
      </w:r>
    </w:p>
    <w:p w14:paraId="6086683A" w14:textId="4B74D7FC" w:rsidR="00E24FA5" w:rsidRDefault="00E24FA5" w:rsidP="00E24FA5">
      <w:pPr>
        <w:pStyle w:val="ListParagraph"/>
        <w:numPr>
          <w:ilvl w:val="0"/>
          <w:numId w:val="1"/>
        </w:numPr>
        <w:rPr>
          <w:sz w:val="24"/>
          <w:szCs w:val="24"/>
        </w:rPr>
      </w:pPr>
      <w:r>
        <w:rPr>
          <w:sz w:val="24"/>
          <w:szCs w:val="24"/>
        </w:rPr>
        <w:t>For every row in indicators.csv</w:t>
      </w:r>
    </w:p>
    <w:p w14:paraId="5C8EB384" w14:textId="16836C19" w:rsidR="00E24FA5" w:rsidRDefault="00FC3A12" w:rsidP="00E24FA5">
      <w:pPr>
        <w:pStyle w:val="ListParagraph"/>
        <w:numPr>
          <w:ilvl w:val="0"/>
          <w:numId w:val="1"/>
        </w:numPr>
        <w:rPr>
          <w:sz w:val="24"/>
          <w:szCs w:val="24"/>
        </w:rPr>
      </w:pPr>
      <w:r>
        <w:rPr>
          <w:sz w:val="24"/>
          <w:szCs w:val="24"/>
        </w:rPr>
        <w:t xml:space="preserve">Gather indicatorid, </w:t>
      </w:r>
      <w:proofErr w:type="spellStart"/>
      <w:r>
        <w:rPr>
          <w:sz w:val="24"/>
          <w:szCs w:val="24"/>
        </w:rPr>
        <w:t>criterId</w:t>
      </w:r>
      <w:proofErr w:type="spellEnd"/>
      <w:r>
        <w:rPr>
          <w:sz w:val="24"/>
          <w:szCs w:val="24"/>
        </w:rPr>
        <w:t xml:space="preserve">, name, </w:t>
      </w:r>
      <w:proofErr w:type="spellStart"/>
      <w:r>
        <w:rPr>
          <w:sz w:val="24"/>
          <w:szCs w:val="24"/>
        </w:rPr>
        <w:t>year.min</w:t>
      </w:r>
      <w:proofErr w:type="spellEnd"/>
      <w:r>
        <w:rPr>
          <w:sz w:val="24"/>
          <w:szCs w:val="24"/>
        </w:rPr>
        <w:t xml:space="preserve">, </w:t>
      </w:r>
      <w:proofErr w:type="spellStart"/>
      <w:r>
        <w:rPr>
          <w:sz w:val="24"/>
          <w:szCs w:val="24"/>
        </w:rPr>
        <w:t>yar.max</w:t>
      </w:r>
      <w:proofErr w:type="spellEnd"/>
      <w:r>
        <w:rPr>
          <w:sz w:val="24"/>
          <w:szCs w:val="24"/>
        </w:rPr>
        <w:t xml:space="preserve">, </w:t>
      </w:r>
      <w:proofErr w:type="spellStart"/>
      <w:r>
        <w:rPr>
          <w:sz w:val="24"/>
          <w:szCs w:val="24"/>
        </w:rPr>
        <w:t>month.min</w:t>
      </w:r>
      <w:proofErr w:type="spellEnd"/>
      <w:r>
        <w:rPr>
          <w:sz w:val="24"/>
          <w:szCs w:val="24"/>
        </w:rPr>
        <w:t xml:space="preserve">, </w:t>
      </w:r>
      <w:proofErr w:type="spellStart"/>
      <w:proofErr w:type="gramStart"/>
      <w:r>
        <w:rPr>
          <w:sz w:val="24"/>
          <w:szCs w:val="24"/>
        </w:rPr>
        <w:t>month.xmax</w:t>
      </w:r>
      <w:proofErr w:type="spellEnd"/>
      <w:proofErr w:type="gramEnd"/>
      <w:r>
        <w:rPr>
          <w:sz w:val="24"/>
          <w:szCs w:val="24"/>
        </w:rPr>
        <w:t xml:space="preserve">, </w:t>
      </w:r>
      <w:proofErr w:type="spellStart"/>
      <w:r>
        <w:rPr>
          <w:sz w:val="24"/>
          <w:szCs w:val="24"/>
        </w:rPr>
        <w:t>depth.min</w:t>
      </w:r>
      <w:proofErr w:type="spellEnd"/>
      <w:r>
        <w:rPr>
          <w:sz w:val="24"/>
          <w:szCs w:val="24"/>
        </w:rPr>
        <w:t xml:space="preserve">, </w:t>
      </w:r>
      <w:proofErr w:type="spellStart"/>
      <w:r>
        <w:rPr>
          <w:sz w:val="24"/>
          <w:szCs w:val="24"/>
        </w:rPr>
        <w:t>depth.max</w:t>
      </w:r>
      <w:proofErr w:type="spellEnd"/>
      <w:r>
        <w:rPr>
          <w:sz w:val="24"/>
          <w:szCs w:val="24"/>
        </w:rPr>
        <w:t>, metric, and response</w:t>
      </w:r>
    </w:p>
    <w:p w14:paraId="4AD6BE4B" w14:textId="553054F0" w:rsidR="00FC3A12" w:rsidRDefault="0083782F" w:rsidP="00E24FA5">
      <w:pPr>
        <w:pStyle w:val="ListParagraph"/>
        <w:numPr>
          <w:ilvl w:val="0"/>
          <w:numId w:val="1"/>
        </w:numPr>
        <w:rPr>
          <w:sz w:val="24"/>
          <w:szCs w:val="24"/>
        </w:rPr>
      </w:pPr>
      <w:r>
        <w:rPr>
          <w:sz w:val="24"/>
          <w:szCs w:val="24"/>
        </w:rPr>
        <w:t xml:space="preserve">Load </w:t>
      </w:r>
      <w:proofErr w:type="spellStart"/>
      <w:r>
        <w:rPr>
          <w:sz w:val="24"/>
          <w:szCs w:val="24"/>
        </w:rPr>
        <w:t>stationSamples</w:t>
      </w:r>
      <w:proofErr w:type="spellEnd"/>
      <w:r>
        <w:rPr>
          <w:sz w:val="24"/>
          <w:szCs w:val="24"/>
        </w:rPr>
        <w:t xml:space="preserve"> (line 177) </w:t>
      </w:r>
      <w:r w:rsidR="00E97B77">
        <w:rPr>
          <w:sz w:val="24"/>
          <w:szCs w:val="24"/>
        </w:rPr>
        <w:t>to object called “</w:t>
      </w:r>
      <w:proofErr w:type="spellStart"/>
      <w:r w:rsidR="00E97B77">
        <w:rPr>
          <w:sz w:val="24"/>
          <w:szCs w:val="24"/>
        </w:rPr>
        <w:t>wk</w:t>
      </w:r>
      <w:proofErr w:type="spellEnd"/>
      <w:r w:rsidR="00E97B77">
        <w:rPr>
          <w:sz w:val="24"/>
          <w:szCs w:val="24"/>
        </w:rPr>
        <w:t>”</w:t>
      </w:r>
    </w:p>
    <w:p w14:paraId="5F8CBA45" w14:textId="6A79146D" w:rsidR="0083782F" w:rsidRDefault="0077347F" w:rsidP="0083782F">
      <w:pPr>
        <w:pStyle w:val="ListParagraph"/>
        <w:numPr>
          <w:ilvl w:val="1"/>
          <w:numId w:val="1"/>
        </w:numPr>
        <w:rPr>
          <w:sz w:val="24"/>
          <w:szCs w:val="24"/>
        </w:rPr>
      </w:pPr>
      <w:commentRangeStart w:id="2"/>
      <w:r>
        <w:rPr>
          <w:sz w:val="24"/>
          <w:szCs w:val="24"/>
        </w:rPr>
        <w:t>Create a column called period with correct year information</w:t>
      </w:r>
      <w:commentRangeEnd w:id="2"/>
      <w:r w:rsidR="004D6421">
        <w:rPr>
          <w:rStyle w:val="CommentReference"/>
        </w:rPr>
        <w:commentReference w:id="2"/>
      </w:r>
    </w:p>
    <w:p w14:paraId="421199BA" w14:textId="4EC7E1AB" w:rsidR="0077347F" w:rsidRDefault="00430279" w:rsidP="0077347F">
      <w:pPr>
        <w:pStyle w:val="ListParagraph"/>
        <w:numPr>
          <w:ilvl w:val="0"/>
          <w:numId w:val="1"/>
        </w:numPr>
        <w:rPr>
          <w:sz w:val="24"/>
          <w:szCs w:val="24"/>
        </w:rPr>
      </w:pPr>
      <w:r>
        <w:rPr>
          <w:sz w:val="24"/>
          <w:szCs w:val="24"/>
        </w:rPr>
        <w:t>Create a column ES</w:t>
      </w:r>
      <w:r w:rsidR="000257AC">
        <w:rPr>
          <w:sz w:val="24"/>
          <w:szCs w:val="24"/>
        </w:rPr>
        <w:t xml:space="preserve"> grabbing correct nutrient value</w:t>
      </w:r>
      <w:r>
        <w:rPr>
          <w:sz w:val="24"/>
          <w:szCs w:val="24"/>
        </w:rPr>
        <w:t xml:space="preserve"> based on name column</w:t>
      </w:r>
    </w:p>
    <w:p w14:paraId="652931CA" w14:textId="7ABA1E02" w:rsidR="000257AC" w:rsidRDefault="000257AC" w:rsidP="000257AC">
      <w:pPr>
        <w:pStyle w:val="ListParagraph"/>
        <w:numPr>
          <w:ilvl w:val="1"/>
          <w:numId w:val="1"/>
        </w:numPr>
        <w:rPr>
          <w:sz w:val="24"/>
          <w:szCs w:val="24"/>
        </w:rPr>
      </w:pPr>
      <w:r>
        <w:rPr>
          <w:sz w:val="24"/>
          <w:szCs w:val="24"/>
        </w:rPr>
        <w:t>Oxygen is divided by 0.7 (converting ml / l -&gt; mg / l)</w:t>
      </w:r>
    </w:p>
    <w:p w14:paraId="511E2691" w14:textId="2F339E53" w:rsidR="00CD222B" w:rsidRDefault="00CD222B" w:rsidP="00CD222B">
      <w:pPr>
        <w:pStyle w:val="ListParagraph"/>
        <w:numPr>
          <w:ilvl w:val="0"/>
          <w:numId w:val="1"/>
        </w:numPr>
        <w:rPr>
          <w:sz w:val="24"/>
          <w:szCs w:val="24"/>
        </w:rPr>
      </w:pPr>
      <w:r>
        <w:rPr>
          <w:sz w:val="24"/>
          <w:szCs w:val="24"/>
        </w:rPr>
        <w:t>Add grid size (matched based on “</w:t>
      </w:r>
      <w:proofErr w:type="spellStart"/>
      <w:r>
        <w:rPr>
          <w:sz w:val="24"/>
          <w:szCs w:val="24"/>
        </w:rPr>
        <w:t>UnitID</w:t>
      </w:r>
      <w:proofErr w:type="spellEnd"/>
      <w:r>
        <w:rPr>
          <w:sz w:val="24"/>
          <w:szCs w:val="24"/>
        </w:rPr>
        <w:t>”</w:t>
      </w:r>
    </w:p>
    <w:p w14:paraId="6A4DB16A" w14:textId="7BBE30D7" w:rsidR="005D3AAD" w:rsidRDefault="005D3AAD" w:rsidP="00CD222B">
      <w:pPr>
        <w:pStyle w:val="ListParagraph"/>
        <w:numPr>
          <w:ilvl w:val="0"/>
          <w:numId w:val="1"/>
        </w:numPr>
        <w:rPr>
          <w:ins w:id="3" w:author="Kate Collingridge (Cefas)" w:date="2021-07-20T15:19:00Z"/>
          <w:sz w:val="24"/>
          <w:szCs w:val="24"/>
        </w:rPr>
      </w:pPr>
      <w:r>
        <w:rPr>
          <w:sz w:val="24"/>
          <w:szCs w:val="24"/>
        </w:rPr>
        <w:t xml:space="preserve">Selects </w:t>
      </w:r>
      <w:r w:rsidR="00E97B77">
        <w:rPr>
          <w:sz w:val="24"/>
          <w:szCs w:val="24"/>
        </w:rPr>
        <w:t>and renames certain columns of</w:t>
      </w:r>
      <w:r>
        <w:rPr>
          <w:sz w:val="24"/>
          <w:szCs w:val="24"/>
        </w:rPr>
        <w:t xml:space="preserve"> </w:t>
      </w:r>
      <w:r w:rsidR="00E97B77">
        <w:rPr>
          <w:sz w:val="24"/>
          <w:szCs w:val="24"/>
        </w:rPr>
        <w:t>“</w:t>
      </w:r>
      <w:proofErr w:type="spellStart"/>
      <w:r>
        <w:rPr>
          <w:sz w:val="24"/>
          <w:szCs w:val="24"/>
        </w:rPr>
        <w:t>wk</w:t>
      </w:r>
      <w:proofErr w:type="spellEnd"/>
      <w:r w:rsidR="00E97B77">
        <w:rPr>
          <w:sz w:val="24"/>
          <w:szCs w:val="24"/>
        </w:rPr>
        <w:t>”</w:t>
      </w:r>
      <w:r>
        <w:rPr>
          <w:sz w:val="24"/>
          <w:szCs w:val="24"/>
        </w:rPr>
        <w:t xml:space="preserve"> object</w:t>
      </w:r>
    </w:p>
    <w:p w14:paraId="4A64A5AF" w14:textId="6F41E55D" w:rsidR="007116D4" w:rsidRDefault="007116D4" w:rsidP="00CD222B">
      <w:pPr>
        <w:pStyle w:val="ListParagraph"/>
        <w:numPr>
          <w:ilvl w:val="0"/>
          <w:numId w:val="1"/>
        </w:numPr>
        <w:rPr>
          <w:sz w:val="24"/>
          <w:szCs w:val="24"/>
        </w:rPr>
      </w:pPr>
      <w:proofErr w:type="gramStart"/>
      <w:ins w:id="4" w:author="Kate Collingridge (Cefas)" w:date="2021-07-20T15:19:00Z">
        <w:r>
          <w:rPr>
            <w:sz w:val="24"/>
            <w:szCs w:val="24"/>
          </w:rPr>
          <w:t>Filters</w:t>
        </w:r>
        <w:proofErr w:type="gramEnd"/>
        <w:r>
          <w:rPr>
            <w:sz w:val="24"/>
            <w:szCs w:val="24"/>
          </w:rPr>
          <w:t xml:space="preserve"> data to be within the min/max months and min/max depths from the indicators file.</w:t>
        </w:r>
      </w:ins>
      <w:ins w:id="5" w:author="Kate Collingridge (Cefas)" w:date="2021-07-20T15:22:00Z">
        <w:r>
          <w:rPr>
            <w:sz w:val="24"/>
            <w:szCs w:val="24"/>
          </w:rPr>
          <w:t xml:space="preserve"> </w:t>
        </w:r>
        <w:commentRangeStart w:id="6"/>
        <w:r>
          <w:rPr>
            <w:sz w:val="24"/>
            <w:szCs w:val="24"/>
          </w:rPr>
          <w:t>For everything except oxygen this means it is only using data at the surface (down to 10m)</w:t>
        </w:r>
        <w:commentRangeEnd w:id="6"/>
        <w:r>
          <w:rPr>
            <w:rStyle w:val="CommentReference"/>
          </w:rPr>
          <w:commentReference w:id="6"/>
        </w:r>
      </w:ins>
    </w:p>
    <w:p w14:paraId="7B507FCD" w14:textId="0DBFCD46" w:rsidR="00E97B77" w:rsidRDefault="00973EED" w:rsidP="00CD222B">
      <w:pPr>
        <w:pStyle w:val="ListParagraph"/>
        <w:numPr>
          <w:ilvl w:val="0"/>
          <w:numId w:val="1"/>
        </w:numPr>
        <w:rPr>
          <w:sz w:val="24"/>
          <w:szCs w:val="24"/>
        </w:rPr>
      </w:pPr>
      <w:r>
        <w:rPr>
          <w:sz w:val="24"/>
          <w:szCs w:val="24"/>
        </w:rPr>
        <w:t>Generate</w:t>
      </w:r>
      <w:r w:rsidR="00083901">
        <w:rPr>
          <w:sz w:val="24"/>
          <w:szCs w:val="24"/>
        </w:rPr>
        <w:t xml:space="preserve"> salinity</w:t>
      </w:r>
      <w:r>
        <w:rPr>
          <w:sz w:val="24"/>
          <w:szCs w:val="24"/>
        </w:rPr>
        <w:t xml:space="preserve"> – normalisation curves</w:t>
      </w:r>
      <w:r w:rsidR="00083901">
        <w:rPr>
          <w:sz w:val="24"/>
          <w:szCs w:val="24"/>
        </w:rPr>
        <w:t xml:space="preserve"> using </w:t>
      </w:r>
      <w:r w:rsidR="0068037B">
        <w:rPr>
          <w:sz w:val="24"/>
          <w:szCs w:val="24"/>
        </w:rPr>
        <w:t>linear regression (between nutrient and salinity) for dissolved inorganic nitrogen and phosphorus</w:t>
      </w:r>
    </w:p>
    <w:p w14:paraId="5A978A1B" w14:textId="7B8A8BA7" w:rsidR="00973EED" w:rsidRDefault="00973EED" w:rsidP="00CD222B">
      <w:pPr>
        <w:pStyle w:val="ListParagraph"/>
        <w:numPr>
          <w:ilvl w:val="0"/>
          <w:numId w:val="1"/>
        </w:numPr>
        <w:rPr>
          <w:sz w:val="24"/>
          <w:szCs w:val="24"/>
        </w:rPr>
      </w:pPr>
      <w:r>
        <w:rPr>
          <w:sz w:val="24"/>
          <w:szCs w:val="24"/>
        </w:rPr>
        <w:t xml:space="preserve">Normalise salinity </w:t>
      </w:r>
      <w:r w:rsidR="00C26067">
        <w:rPr>
          <w:sz w:val="24"/>
          <w:szCs w:val="24"/>
        </w:rPr>
        <w:t>for situations in which significant (p &gt; 0.05) relationships were obtained between salinity and nutrients</w:t>
      </w:r>
      <w:r w:rsidR="005A3AC3">
        <w:rPr>
          <w:sz w:val="24"/>
          <w:szCs w:val="24"/>
        </w:rPr>
        <w:t xml:space="preserve"> saved to column “ESS”</w:t>
      </w:r>
    </w:p>
    <w:p w14:paraId="0D1C8C18" w14:textId="00C0FEAB" w:rsidR="005A3AC3" w:rsidRDefault="005A3AC3" w:rsidP="005A3AC3">
      <w:pPr>
        <w:pStyle w:val="ListParagraph"/>
        <w:numPr>
          <w:ilvl w:val="1"/>
          <w:numId w:val="1"/>
        </w:numPr>
        <w:rPr>
          <w:sz w:val="24"/>
          <w:szCs w:val="24"/>
        </w:rPr>
      </w:pPr>
      <w:r>
        <w:rPr>
          <w:sz w:val="24"/>
          <w:szCs w:val="24"/>
        </w:rPr>
        <w:t>Nothing is done with this normalised data at present, maybe to be used in the future?</w:t>
      </w:r>
    </w:p>
    <w:p w14:paraId="06F6A118" w14:textId="618F157A" w:rsidR="005554E1" w:rsidRDefault="005554E1" w:rsidP="005554E1">
      <w:pPr>
        <w:pStyle w:val="ListParagraph"/>
        <w:numPr>
          <w:ilvl w:val="0"/>
          <w:numId w:val="1"/>
        </w:numPr>
        <w:rPr>
          <w:ins w:id="7" w:author="Kate Collingridge (Cefas)" w:date="2021-07-20T14:47:00Z"/>
          <w:sz w:val="24"/>
          <w:szCs w:val="24"/>
        </w:rPr>
      </w:pPr>
      <w:commentRangeStart w:id="8"/>
      <w:r>
        <w:rPr>
          <w:sz w:val="24"/>
          <w:szCs w:val="24"/>
        </w:rPr>
        <w:t xml:space="preserve">Calculates mean or min </w:t>
      </w:r>
      <w:r w:rsidR="001227DC">
        <w:rPr>
          <w:sz w:val="24"/>
          <w:szCs w:val="24"/>
        </w:rPr>
        <w:t>and stores result ink wk1 or wk2</w:t>
      </w:r>
      <w:commentRangeEnd w:id="8"/>
      <w:r w:rsidR="00B9467D">
        <w:rPr>
          <w:rStyle w:val="CommentReference"/>
        </w:rPr>
        <w:commentReference w:id="8"/>
      </w:r>
    </w:p>
    <w:p w14:paraId="4937E481" w14:textId="15A19C49" w:rsidR="00B9467D" w:rsidRDefault="00B9467D" w:rsidP="00B9467D">
      <w:pPr>
        <w:pStyle w:val="ListParagraph"/>
        <w:numPr>
          <w:ilvl w:val="0"/>
          <w:numId w:val="1"/>
        </w:numPr>
        <w:rPr>
          <w:sz w:val="24"/>
          <w:szCs w:val="24"/>
        </w:rPr>
      </w:pPr>
      <w:ins w:id="9" w:author="Kate Collingridge (Cefas)" w:date="2021-07-20T14:47:00Z">
        <w:r>
          <w:rPr>
            <w:sz w:val="24"/>
            <w:szCs w:val="24"/>
          </w:rPr>
          <w:t>Where metric = mean, which is for everything except oxygen:</w:t>
        </w:r>
      </w:ins>
    </w:p>
    <w:p w14:paraId="4923AC81" w14:textId="34F84BB6" w:rsidR="00B9467D" w:rsidRDefault="00B9467D" w:rsidP="00B9467D">
      <w:pPr>
        <w:pStyle w:val="ListParagraph"/>
        <w:numPr>
          <w:ilvl w:val="1"/>
          <w:numId w:val="1"/>
        </w:numPr>
        <w:rPr>
          <w:ins w:id="10" w:author="Kate Collingridge (Cefas)" w:date="2021-07-20T14:46:00Z"/>
          <w:sz w:val="24"/>
          <w:szCs w:val="24"/>
        </w:rPr>
      </w:pPr>
      <w:ins w:id="11" w:author="Kate Collingridge (Cefas)" w:date="2021-07-20T14:46:00Z">
        <w:r>
          <w:rPr>
            <w:sz w:val="24"/>
            <w:szCs w:val="24"/>
          </w:rPr>
          <w:t xml:space="preserve">Calculate station mean. </w:t>
        </w:r>
        <w:r w:rsidRPr="00B9467D">
          <w:rPr>
            <w:sz w:val="24"/>
            <w:szCs w:val="24"/>
          </w:rPr>
          <w:t>I think this is where any profiles would be averaged. In the original data profiles are binned to ICES standard depths (0,5,10,20,30,50,75,100,150,200,300 etc</w:t>
        </w:r>
        <w:proofErr w:type="gramStart"/>
        <w:r w:rsidRPr="00B9467D">
          <w:rPr>
            <w:sz w:val="24"/>
            <w:szCs w:val="24"/>
          </w:rPr>
          <w:t>).So</w:t>
        </w:r>
        <w:proofErr w:type="gramEnd"/>
        <w:r w:rsidRPr="00B9467D">
          <w:rPr>
            <w:sz w:val="24"/>
            <w:szCs w:val="24"/>
          </w:rPr>
          <w:t xml:space="preserve"> you would get a mean biased towards the surface which is a bit odd. It may be that this is just how the data is stored in the ICES database and they </w:t>
        </w:r>
        <w:proofErr w:type="gramStart"/>
        <w:r w:rsidRPr="00B9467D">
          <w:rPr>
            <w:sz w:val="24"/>
            <w:szCs w:val="24"/>
          </w:rPr>
          <w:t>don't</w:t>
        </w:r>
        <w:proofErr w:type="gramEnd"/>
        <w:r w:rsidRPr="00B9467D">
          <w:rPr>
            <w:sz w:val="24"/>
            <w:szCs w:val="24"/>
          </w:rPr>
          <w:t xml:space="preserve"> have full profiles?</w:t>
        </w:r>
      </w:ins>
    </w:p>
    <w:p w14:paraId="347D54C4" w14:textId="28973E73" w:rsidR="00B9467D" w:rsidRDefault="00B9467D" w:rsidP="00B9467D">
      <w:pPr>
        <w:pStyle w:val="ListParagraph"/>
        <w:numPr>
          <w:ilvl w:val="1"/>
          <w:numId w:val="1"/>
        </w:numPr>
        <w:rPr>
          <w:ins w:id="12" w:author="Kate Collingridge (Cefas)" w:date="2021-07-20T14:47:00Z"/>
          <w:sz w:val="24"/>
          <w:szCs w:val="24"/>
        </w:rPr>
      </w:pPr>
      <w:ins w:id="13" w:author="Kate Collingridge (Cefas)" w:date="2021-07-20T14:46:00Z">
        <w:r>
          <w:rPr>
            <w:sz w:val="24"/>
            <w:szCs w:val="24"/>
          </w:rPr>
          <w:t xml:space="preserve">Calculate </w:t>
        </w:r>
      </w:ins>
      <w:ins w:id="14" w:author="Kate Collingridge (Cefas)" w:date="2021-07-20T14:47:00Z">
        <w:r>
          <w:rPr>
            <w:sz w:val="24"/>
            <w:szCs w:val="24"/>
          </w:rPr>
          <w:t>annual mean – this is calculated from the station means</w:t>
        </w:r>
      </w:ins>
      <w:ins w:id="15" w:author="Kate Collingridge (Cefas)" w:date="2021-07-20T14:49:00Z">
        <w:r>
          <w:rPr>
            <w:sz w:val="24"/>
            <w:szCs w:val="24"/>
          </w:rPr>
          <w:t xml:space="preserve">, and is a mean across as assessment area for each year (grouped by </w:t>
        </w:r>
        <w:proofErr w:type="spellStart"/>
        <w:r>
          <w:rPr>
            <w:sz w:val="24"/>
            <w:szCs w:val="24"/>
          </w:rPr>
          <w:t>UnitID</w:t>
        </w:r>
        <w:proofErr w:type="spellEnd"/>
        <w:r>
          <w:rPr>
            <w:sz w:val="24"/>
            <w:szCs w:val="24"/>
          </w:rPr>
          <w:t xml:space="preserve"> and Period)</w:t>
        </w:r>
      </w:ins>
    </w:p>
    <w:p w14:paraId="26E505F9" w14:textId="71F4E142" w:rsidR="00B9467D" w:rsidRDefault="00B9467D" w:rsidP="00B9467D">
      <w:pPr>
        <w:pStyle w:val="ListParagraph"/>
        <w:numPr>
          <w:ilvl w:val="0"/>
          <w:numId w:val="1"/>
        </w:numPr>
        <w:rPr>
          <w:ins w:id="16" w:author="Kate Collingridge (Cefas)" w:date="2021-07-20T14:48:00Z"/>
          <w:sz w:val="24"/>
          <w:szCs w:val="24"/>
        </w:rPr>
      </w:pPr>
      <w:commentRangeStart w:id="17"/>
      <w:ins w:id="18" w:author="Kate Collingridge (Cefas)" w:date="2021-07-20T14:47:00Z">
        <w:r>
          <w:rPr>
            <w:sz w:val="24"/>
            <w:szCs w:val="24"/>
          </w:rPr>
          <w:t>Where metric = minimum, which is for oxygen</w:t>
        </w:r>
      </w:ins>
      <w:commentRangeEnd w:id="17"/>
      <w:ins w:id="19" w:author="Kate Collingridge (Cefas)" w:date="2021-07-20T14:48:00Z">
        <w:r>
          <w:rPr>
            <w:rStyle w:val="CommentReference"/>
          </w:rPr>
          <w:commentReference w:id="17"/>
        </w:r>
        <w:r>
          <w:rPr>
            <w:sz w:val="24"/>
            <w:szCs w:val="24"/>
          </w:rPr>
          <w:t>:</w:t>
        </w:r>
      </w:ins>
    </w:p>
    <w:p w14:paraId="5A729304" w14:textId="05225580" w:rsidR="00B9467D" w:rsidRDefault="00B9467D" w:rsidP="00B9467D">
      <w:pPr>
        <w:pStyle w:val="ListParagraph"/>
        <w:numPr>
          <w:ilvl w:val="1"/>
          <w:numId w:val="1"/>
        </w:numPr>
        <w:rPr>
          <w:sz w:val="24"/>
          <w:szCs w:val="24"/>
        </w:rPr>
        <w:pPrChange w:id="20" w:author="Kate Collingridge (Cefas)" w:date="2021-07-20T14:48:00Z">
          <w:pPr>
            <w:pStyle w:val="ListParagraph"/>
            <w:numPr>
              <w:numId w:val="1"/>
            </w:numPr>
            <w:ind w:hanging="360"/>
          </w:pPr>
        </w:pPrChange>
      </w:pPr>
      <w:commentRangeStart w:id="21"/>
      <w:ins w:id="22" w:author="Kate Collingridge (Cefas)" w:date="2021-07-20T14:49:00Z">
        <w:r>
          <w:rPr>
            <w:sz w:val="24"/>
            <w:szCs w:val="24"/>
          </w:rPr>
          <w:t>Calculate station min</w:t>
        </w:r>
      </w:ins>
      <w:ins w:id="23" w:author="Kate Collingridge (Cefas)" w:date="2021-07-20T14:50:00Z">
        <w:r>
          <w:rPr>
            <w:sz w:val="24"/>
            <w:szCs w:val="24"/>
          </w:rPr>
          <w:t xml:space="preserve">imum. </w:t>
        </w:r>
        <w:proofErr w:type="gramStart"/>
        <w:r>
          <w:rPr>
            <w:sz w:val="24"/>
            <w:szCs w:val="24"/>
          </w:rPr>
          <w:t>So</w:t>
        </w:r>
        <w:proofErr w:type="gramEnd"/>
        <w:r>
          <w:rPr>
            <w:sz w:val="24"/>
            <w:szCs w:val="24"/>
          </w:rPr>
          <w:t xml:space="preserve"> this will select the bin of the profile with the lowest value. Probably the deepest sample but not always?</w:t>
        </w:r>
        <w:commentRangeEnd w:id="21"/>
        <w:r>
          <w:rPr>
            <w:rStyle w:val="CommentReference"/>
          </w:rPr>
          <w:commentReference w:id="21"/>
        </w:r>
      </w:ins>
    </w:p>
    <w:p w14:paraId="30871E66" w14:textId="0B06BFB0" w:rsidR="00F573E6" w:rsidRDefault="00F573E6" w:rsidP="00F573E6">
      <w:pPr>
        <w:rPr>
          <w:sz w:val="24"/>
          <w:szCs w:val="24"/>
        </w:rPr>
      </w:pPr>
    </w:p>
    <w:p w14:paraId="60653398" w14:textId="77777777" w:rsidR="00FB1B95" w:rsidRDefault="00F573E6" w:rsidP="00F573E6">
      <w:pPr>
        <w:rPr>
          <w:sz w:val="24"/>
          <w:szCs w:val="24"/>
        </w:rPr>
      </w:pPr>
      <w:r>
        <w:rPr>
          <w:b/>
          <w:bCs/>
          <w:sz w:val="24"/>
          <w:szCs w:val="24"/>
        </w:rPr>
        <w:t>Line 317</w:t>
      </w:r>
      <w:r w:rsidR="00FB1B95">
        <w:rPr>
          <w:b/>
          <w:bCs/>
          <w:sz w:val="24"/>
          <w:szCs w:val="24"/>
        </w:rPr>
        <w:t xml:space="preserve"> - 318</w:t>
      </w:r>
      <w:r>
        <w:rPr>
          <w:b/>
          <w:bCs/>
          <w:sz w:val="24"/>
          <w:szCs w:val="24"/>
        </w:rPr>
        <w:t>:</w:t>
      </w:r>
      <w:r w:rsidR="00FB1B95">
        <w:rPr>
          <w:b/>
          <w:bCs/>
          <w:sz w:val="24"/>
          <w:szCs w:val="24"/>
        </w:rPr>
        <w:t xml:space="preserve"> </w:t>
      </w:r>
      <w:r w:rsidR="00FB1B95">
        <w:rPr>
          <w:sz w:val="24"/>
          <w:szCs w:val="24"/>
        </w:rPr>
        <w:t xml:space="preserve">Binds the output of the loop into </w:t>
      </w:r>
      <w:proofErr w:type="spellStart"/>
      <w:proofErr w:type="gramStart"/>
      <w:r w:rsidR="00FB1B95">
        <w:rPr>
          <w:sz w:val="24"/>
          <w:szCs w:val="24"/>
        </w:rPr>
        <w:t>data.frame</w:t>
      </w:r>
      <w:proofErr w:type="spellEnd"/>
      <w:proofErr w:type="gramEnd"/>
      <w:r w:rsidR="00FB1B95">
        <w:rPr>
          <w:sz w:val="24"/>
          <w:szCs w:val="24"/>
        </w:rPr>
        <w:t>: wk1 and wk2</w:t>
      </w:r>
    </w:p>
    <w:p w14:paraId="5A95AAD6" w14:textId="62047282" w:rsidR="008F4C98" w:rsidRDefault="008F4C98" w:rsidP="008F4C98">
      <w:pPr>
        <w:rPr>
          <w:sz w:val="24"/>
          <w:szCs w:val="24"/>
        </w:rPr>
      </w:pPr>
      <w:r>
        <w:rPr>
          <w:b/>
          <w:bCs/>
          <w:sz w:val="24"/>
          <w:szCs w:val="24"/>
        </w:rPr>
        <w:t xml:space="preserve">Line </w:t>
      </w:r>
      <w:r w:rsidR="00C14576">
        <w:rPr>
          <w:b/>
          <w:bCs/>
          <w:sz w:val="24"/>
          <w:szCs w:val="24"/>
        </w:rPr>
        <w:t>321</w:t>
      </w:r>
      <w:r>
        <w:rPr>
          <w:b/>
          <w:bCs/>
          <w:sz w:val="24"/>
          <w:szCs w:val="24"/>
        </w:rPr>
        <w:t xml:space="preserve">: </w:t>
      </w:r>
      <w:r w:rsidR="00C14576">
        <w:rPr>
          <w:sz w:val="24"/>
          <w:szCs w:val="24"/>
        </w:rPr>
        <w:t xml:space="preserve">Combines wk2 with indicators and </w:t>
      </w:r>
      <w:r w:rsidR="004571B9">
        <w:rPr>
          <w:sz w:val="24"/>
          <w:szCs w:val="24"/>
        </w:rPr>
        <w:t xml:space="preserve">indicator </w:t>
      </w:r>
      <w:r w:rsidR="00C14576">
        <w:rPr>
          <w:sz w:val="24"/>
          <w:szCs w:val="24"/>
        </w:rPr>
        <w:t>units</w:t>
      </w:r>
      <w:r w:rsidR="007C3964">
        <w:rPr>
          <w:sz w:val="24"/>
          <w:szCs w:val="24"/>
        </w:rPr>
        <w:t>; saved to wk3.</w:t>
      </w:r>
    </w:p>
    <w:p w14:paraId="0CEB039C" w14:textId="153504A8" w:rsidR="004571B9" w:rsidRDefault="004571B9" w:rsidP="004571B9">
      <w:pPr>
        <w:rPr>
          <w:sz w:val="24"/>
          <w:szCs w:val="24"/>
        </w:rPr>
      </w:pPr>
      <w:r>
        <w:rPr>
          <w:b/>
          <w:bCs/>
          <w:sz w:val="24"/>
          <w:szCs w:val="24"/>
        </w:rPr>
        <w:t>Line 32</w:t>
      </w:r>
      <w:r w:rsidR="007C3964">
        <w:rPr>
          <w:b/>
          <w:bCs/>
          <w:sz w:val="24"/>
          <w:szCs w:val="24"/>
        </w:rPr>
        <w:t>4</w:t>
      </w:r>
      <w:r>
        <w:rPr>
          <w:b/>
          <w:bCs/>
          <w:sz w:val="24"/>
          <w:szCs w:val="24"/>
        </w:rPr>
        <w:t xml:space="preserve">: </w:t>
      </w:r>
      <w:r w:rsidR="007C3964">
        <w:rPr>
          <w:sz w:val="24"/>
          <w:szCs w:val="24"/>
        </w:rPr>
        <w:t>Calculates standard error as new column “SE”</w:t>
      </w:r>
      <w:r w:rsidR="00FF11E8">
        <w:rPr>
          <w:sz w:val="24"/>
          <w:szCs w:val="24"/>
        </w:rPr>
        <w:t xml:space="preserve"> in wk3.</w:t>
      </w:r>
    </w:p>
    <w:p w14:paraId="6A14777A" w14:textId="241D1DCC" w:rsidR="007C3964" w:rsidRDefault="007C3964" w:rsidP="007C3964">
      <w:pPr>
        <w:rPr>
          <w:sz w:val="24"/>
          <w:szCs w:val="24"/>
        </w:rPr>
      </w:pPr>
      <w:r>
        <w:rPr>
          <w:b/>
          <w:bCs/>
          <w:sz w:val="24"/>
          <w:szCs w:val="24"/>
        </w:rPr>
        <w:t xml:space="preserve">Line 327: </w:t>
      </w:r>
      <w:r>
        <w:rPr>
          <w:sz w:val="24"/>
          <w:szCs w:val="24"/>
        </w:rPr>
        <w:t>Calculates 95% CI as new column “CI”</w:t>
      </w:r>
      <w:r w:rsidR="00FF11E8">
        <w:rPr>
          <w:sz w:val="24"/>
          <w:szCs w:val="24"/>
        </w:rPr>
        <w:t xml:space="preserve"> in </w:t>
      </w:r>
      <w:proofErr w:type="spellStart"/>
      <w:r w:rsidR="00FF11E8">
        <w:rPr>
          <w:sz w:val="24"/>
          <w:szCs w:val="24"/>
        </w:rPr>
        <w:t>wk</w:t>
      </w:r>
      <w:proofErr w:type="spellEnd"/>
      <w:r w:rsidR="00FF11E8">
        <w:rPr>
          <w:sz w:val="24"/>
          <w:szCs w:val="24"/>
        </w:rPr>
        <w:t xml:space="preserve"> 3. </w:t>
      </w:r>
    </w:p>
    <w:p w14:paraId="35006632" w14:textId="446E2E3E" w:rsidR="00BC78C7" w:rsidRDefault="00BC78C7" w:rsidP="00BC78C7">
      <w:pPr>
        <w:rPr>
          <w:sz w:val="24"/>
          <w:szCs w:val="24"/>
        </w:rPr>
      </w:pPr>
      <w:r>
        <w:rPr>
          <w:b/>
          <w:bCs/>
          <w:sz w:val="24"/>
          <w:szCs w:val="24"/>
        </w:rPr>
        <w:t xml:space="preserve">Line </w:t>
      </w:r>
      <w:r w:rsidR="00860E44">
        <w:rPr>
          <w:b/>
          <w:bCs/>
          <w:sz w:val="24"/>
          <w:szCs w:val="24"/>
        </w:rPr>
        <w:t>330</w:t>
      </w:r>
      <w:r>
        <w:rPr>
          <w:b/>
          <w:bCs/>
          <w:sz w:val="24"/>
          <w:szCs w:val="24"/>
        </w:rPr>
        <w:t xml:space="preserve">: </w:t>
      </w:r>
      <w:commentRangeStart w:id="24"/>
      <w:r>
        <w:rPr>
          <w:sz w:val="24"/>
          <w:szCs w:val="24"/>
        </w:rPr>
        <w:t xml:space="preserve">Calculates “BEST” </w:t>
      </w:r>
      <w:r w:rsidR="008719FD">
        <w:rPr>
          <w:sz w:val="24"/>
          <w:szCs w:val="24"/>
        </w:rPr>
        <w:t>as new column</w:t>
      </w:r>
      <w:r w:rsidR="00FF11E8">
        <w:rPr>
          <w:sz w:val="24"/>
          <w:szCs w:val="24"/>
        </w:rPr>
        <w:t xml:space="preserve"> (wk3) </w:t>
      </w:r>
      <w:r>
        <w:rPr>
          <w:sz w:val="24"/>
          <w:szCs w:val="24"/>
        </w:rPr>
        <w:t>– if “response” is 1</w:t>
      </w:r>
      <w:r w:rsidR="00DD1F6A">
        <w:rPr>
          <w:sz w:val="24"/>
          <w:szCs w:val="24"/>
        </w:rPr>
        <w:t xml:space="preserve">, then BEST </w:t>
      </w:r>
      <w:proofErr w:type="gramStart"/>
      <w:r w:rsidR="00DD1F6A">
        <w:rPr>
          <w:sz w:val="24"/>
          <w:szCs w:val="24"/>
        </w:rPr>
        <w:t xml:space="preserve">= </w:t>
      </w:r>
      <w:r>
        <w:rPr>
          <w:sz w:val="24"/>
          <w:szCs w:val="24"/>
        </w:rPr>
        <w:t xml:space="preserve"> </w:t>
      </w:r>
      <w:r w:rsidR="00DD1F6A" w:rsidRPr="00DD1F6A">
        <w:rPr>
          <w:sz w:val="24"/>
          <w:szCs w:val="24"/>
        </w:rPr>
        <w:t>ET</w:t>
      </w:r>
      <w:proofErr w:type="gramEnd"/>
      <w:r w:rsidR="00DD1F6A" w:rsidRPr="00DD1F6A">
        <w:rPr>
          <w:sz w:val="24"/>
          <w:szCs w:val="24"/>
        </w:rPr>
        <w:t xml:space="preserve"> / (1 + ACDEV / 100)</w:t>
      </w:r>
      <w:r w:rsidR="00DD1F6A">
        <w:rPr>
          <w:sz w:val="24"/>
          <w:szCs w:val="24"/>
        </w:rPr>
        <w:t xml:space="preserve">, otherwise BEST = </w:t>
      </w:r>
      <w:r w:rsidR="00DD1F6A" w:rsidRPr="00DD1F6A">
        <w:rPr>
          <w:sz w:val="24"/>
          <w:szCs w:val="24"/>
        </w:rPr>
        <w:t>ET / (1 - ACDEV / 100)</w:t>
      </w:r>
      <w:commentRangeEnd w:id="24"/>
      <w:r w:rsidR="00825939">
        <w:rPr>
          <w:rStyle w:val="CommentReference"/>
        </w:rPr>
        <w:commentReference w:id="24"/>
      </w:r>
    </w:p>
    <w:p w14:paraId="222933F9" w14:textId="21B93F28" w:rsidR="00576706" w:rsidRDefault="00860E44" w:rsidP="00860E44">
      <w:pPr>
        <w:rPr>
          <w:sz w:val="24"/>
          <w:szCs w:val="24"/>
        </w:rPr>
      </w:pPr>
      <w:r>
        <w:rPr>
          <w:b/>
          <w:bCs/>
          <w:sz w:val="24"/>
          <w:szCs w:val="24"/>
        </w:rPr>
        <w:lastRenderedPageBreak/>
        <w:t xml:space="preserve">Line </w:t>
      </w:r>
      <w:r w:rsidR="004A67F5">
        <w:rPr>
          <w:b/>
          <w:bCs/>
          <w:sz w:val="24"/>
          <w:szCs w:val="24"/>
        </w:rPr>
        <w:t>333</w:t>
      </w:r>
      <w:r>
        <w:rPr>
          <w:b/>
          <w:bCs/>
          <w:sz w:val="24"/>
          <w:szCs w:val="24"/>
        </w:rPr>
        <w:t xml:space="preserve">: </w:t>
      </w:r>
      <w:r>
        <w:rPr>
          <w:sz w:val="24"/>
          <w:szCs w:val="24"/>
        </w:rPr>
        <w:t>Calculates “</w:t>
      </w:r>
      <w:commentRangeStart w:id="25"/>
      <w:r w:rsidR="004A67F5">
        <w:rPr>
          <w:sz w:val="24"/>
          <w:szCs w:val="24"/>
        </w:rPr>
        <w:t>EQR</w:t>
      </w:r>
      <w:commentRangeEnd w:id="25"/>
      <w:r w:rsidR="00825939">
        <w:rPr>
          <w:rStyle w:val="CommentReference"/>
        </w:rPr>
        <w:commentReference w:id="25"/>
      </w:r>
      <w:r>
        <w:rPr>
          <w:sz w:val="24"/>
          <w:szCs w:val="24"/>
        </w:rPr>
        <w:t>”</w:t>
      </w:r>
      <w:r w:rsidR="008719FD" w:rsidRPr="008719FD">
        <w:rPr>
          <w:sz w:val="24"/>
          <w:szCs w:val="24"/>
        </w:rPr>
        <w:t xml:space="preserve"> </w:t>
      </w:r>
      <w:r w:rsidR="008719FD">
        <w:rPr>
          <w:sz w:val="24"/>
          <w:szCs w:val="24"/>
        </w:rPr>
        <w:t>as new column</w:t>
      </w:r>
      <w:r>
        <w:rPr>
          <w:sz w:val="24"/>
          <w:szCs w:val="24"/>
        </w:rPr>
        <w:t xml:space="preserve"> </w:t>
      </w:r>
      <w:r w:rsidR="00FF11E8">
        <w:rPr>
          <w:sz w:val="24"/>
          <w:szCs w:val="24"/>
        </w:rPr>
        <w:t xml:space="preserve">(wk3) </w:t>
      </w:r>
      <w:r>
        <w:rPr>
          <w:sz w:val="24"/>
          <w:szCs w:val="24"/>
        </w:rPr>
        <w:t xml:space="preserve">– </w:t>
      </w:r>
      <w:r w:rsidR="004A67F5">
        <w:rPr>
          <w:sz w:val="24"/>
          <w:szCs w:val="24"/>
        </w:rPr>
        <w:t xml:space="preserve">calculation used is dependent on if BEST &gt; </w:t>
      </w:r>
      <w:commentRangeStart w:id="26"/>
      <w:r w:rsidR="004A67F5">
        <w:rPr>
          <w:sz w:val="24"/>
          <w:szCs w:val="24"/>
        </w:rPr>
        <w:t>ES</w:t>
      </w:r>
      <w:commentRangeEnd w:id="26"/>
      <w:r w:rsidR="00825939">
        <w:rPr>
          <w:rStyle w:val="CommentReference"/>
        </w:rPr>
        <w:commentReference w:id="26"/>
      </w:r>
    </w:p>
    <w:p w14:paraId="497B73C6" w14:textId="5AB899BA" w:rsidR="00F33F64" w:rsidRDefault="00576706" w:rsidP="00F33F64">
      <w:pPr>
        <w:rPr>
          <w:sz w:val="24"/>
          <w:szCs w:val="24"/>
        </w:rPr>
      </w:pPr>
      <w:r>
        <w:rPr>
          <w:b/>
          <w:bCs/>
          <w:sz w:val="24"/>
          <w:szCs w:val="24"/>
        </w:rPr>
        <w:t>Line 33</w:t>
      </w:r>
      <w:r w:rsidR="00840564">
        <w:rPr>
          <w:b/>
          <w:bCs/>
          <w:sz w:val="24"/>
          <w:szCs w:val="24"/>
        </w:rPr>
        <w:t>6</w:t>
      </w:r>
      <w:r>
        <w:rPr>
          <w:b/>
          <w:bCs/>
          <w:sz w:val="24"/>
          <w:szCs w:val="24"/>
        </w:rPr>
        <w:t>:</w:t>
      </w:r>
      <w:r w:rsidR="00F33F64" w:rsidRPr="00F33F64">
        <w:rPr>
          <w:sz w:val="24"/>
          <w:szCs w:val="24"/>
        </w:rPr>
        <w:t xml:space="preserve"> </w:t>
      </w:r>
      <w:r w:rsidR="00F33F64">
        <w:rPr>
          <w:sz w:val="24"/>
          <w:szCs w:val="24"/>
        </w:rPr>
        <w:t>Calculates “</w:t>
      </w:r>
      <w:commentRangeStart w:id="27"/>
      <w:r w:rsidR="00F33F64">
        <w:rPr>
          <w:sz w:val="24"/>
          <w:szCs w:val="24"/>
        </w:rPr>
        <w:t>EQR_GM</w:t>
      </w:r>
      <w:commentRangeEnd w:id="27"/>
      <w:r w:rsidR="00825939">
        <w:rPr>
          <w:rStyle w:val="CommentReference"/>
        </w:rPr>
        <w:commentReference w:id="27"/>
      </w:r>
      <w:r w:rsidR="00F33F64">
        <w:rPr>
          <w:sz w:val="24"/>
          <w:szCs w:val="24"/>
        </w:rPr>
        <w:t xml:space="preserve">” </w:t>
      </w:r>
      <w:r w:rsidR="008719FD">
        <w:rPr>
          <w:sz w:val="24"/>
          <w:szCs w:val="24"/>
        </w:rPr>
        <w:t xml:space="preserve">as new column </w:t>
      </w:r>
      <w:r w:rsidR="00FF11E8">
        <w:rPr>
          <w:sz w:val="24"/>
          <w:szCs w:val="24"/>
        </w:rPr>
        <w:t xml:space="preserve">(wk3) </w:t>
      </w:r>
      <w:r w:rsidR="00F33F64">
        <w:rPr>
          <w:sz w:val="24"/>
          <w:szCs w:val="24"/>
        </w:rPr>
        <w:t>– calculation used is dependent on if “response” == 1</w:t>
      </w:r>
    </w:p>
    <w:p w14:paraId="6B3E8C30" w14:textId="089F716B" w:rsidR="00F20BEA" w:rsidRDefault="00F20BEA" w:rsidP="00F20BEA">
      <w:pPr>
        <w:rPr>
          <w:sz w:val="24"/>
          <w:szCs w:val="24"/>
        </w:rPr>
      </w:pPr>
      <w:r>
        <w:rPr>
          <w:b/>
          <w:bCs/>
          <w:sz w:val="24"/>
          <w:szCs w:val="24"/>
        </w:rPr>
        <w:t>Line 33</w:t>
      </w:r>
      <w:r w:rsidR="00147B6E">
        <w:rPr>
          <w:b/>
          <w:bCs/>
          <w:sz w:val="24"/>
          <w:szCs w:val="24"/>
        </w:rPr>
        <w:t>7:</w:t>
      </w:r>
      <w:r w:rsidRPr="00F33F64">
        <w:rPr>
          <w:sz w:val="24"/>
          <w:szCs w:val="24"/>
        </w:rPr>
        <w:t xml:space="preserve"> </w:t>
      </w:r>
      <w:r>
        <w:rPr>
          <w:sz w:val="24"/>
          <w:szCs w:val="24"/>
        </w:rPr>
        <w:t>Calculates “</w:t>
      </w:r>
      <w:commentRangeStart w:id="28"/>
      <w:r>
        <w:rPr>
          <w:sz w:val="24"/>
          <w:szCs w:val="24"/>
        </w:rPr>
        <w:t>EQR_</w:t>
      </w:r>
      <w:r w:rsidR="008719FD">
        <w:rPr>
          <w:sz w:val="24"/>
          <w:szCs w:val="24"/>
        </w:rPr>
        <w:t>HG</w:t>
      </w:r>
      <w:commentRangeEnd w:id="28"/>
      <w:r w:rsidR="00825939">
        <w:rPr>
          <w:rStyle w:val="CommentReference"/>
        </w:rPr>
        <w:commentReference w:id="28"/>
      </w:r>
      <w:r>
        <w:rPr>
          <w:sz w:val="24"/>
          <w:szCs w:val="24"/>
        </w:rPr>
        <w:t xml:space="preserve">” </w:t>
      </w:r>
      <w:r w:rsidR="008719FD">
        <w:rPr>
          <w:sz w:val="24"/>
          <w:szCs w:val="24"/>
        </w:rPr>
        <w:t>as new column</w:t>
      </w:r>
      <w:r w:rsidR="00FF11E8">
        <w:rPr>
          <w:sz w:val="24"/>
          <w:szCs w:val="24"/>
        </w:rPr>
        <w:t xml:space="preserve"> (wk3)</w:t>
      </w:r>
      <w:r w:rsidR="008719FD">
        <w:rPr>
          <w:sz w:val="24"/>
          <w:szCs w:val="24"/>
        </w:rPr>
        <w:t>: 0.475+</w:t>
      </w:r>
      <w:r w:rsidR="00147B6E">
        <w:rPr>
          <w:sz w:val="24"/>
          <w:szCs w:val="24"/>
        </w:rPr>
        <w:t xml:space="preserve"> </w:t>
      </w:r>
      <w:r w:rsidR="008719FD">
        <w:rPr>
          <w:sz w:val="24"/>
          <w:szCs w:val="24"/>
        </w:rPr>
        <w:t>0.5</w:t>
      </w:r>
      <w:r w:rsidR="00147B6E">
        <w:rPr>
          <w:sz w:val="24"/>
          <w:szCs w:val="24"/>
        </w:rPr>
        <w:t>*“EQR_GM”</w:t>
      </w:r>
    </w:p>
    <w:p w14:paraId="33013BFE" w14:textId="465B946E" w:rsidR="00147B6E" w:rsidRDefault="00147B6E" w:rsidP="00147B6E">
      <w:pPr>
        <w:rPr>
          <w:sz w:val="24"/>
          <w:szCs w:val="24"/>
        </w:rPr>
      </w:pPr>
      <w:r>
        <w:rPr>
          <w:b/>
          <w:bCs/>
          <w:sz w:val="24"/>
          <w:szCs w:val="24"/>
        </w:rPr>
        <w:t>Line 33</w:t>
      </w:r>
      <w:r w:rsidR="00571501">
        <w:rPr>
          <w:b/>
          <w:bCs/>
          <w:sz w:val="24"/>
          <w:szCs w:val="24"/>
        </w:rPr>
        <w:t>8</w:t>
      </w:r>
      <w:r>
        <w:rPr>
          <w:b/>
          <w:bCs/>
          <w:sz w:val="24"/>
          <w:szCs w:val="24"/>
        </w:rPr>
        <w:t>:</w:t>
      </w:r>
      <w:r w:rsidRPr="00F33F64">
        <w:rPr>
          <w:sz w:val="24"/>
          <w:szCs w:val="24"/>
        </w:rPr>
        <w:t xml:space="preserve"> </w:t>
      </w:r>
      <w:r>
        <w:rPr>
          <w:sz w:val="24"/>
          <w:szCs w:val="24"/>
        </w:rPr>
        <w:t>Calculates “</w:t>
      </w:r>
      <w:commentRangeStart w:id="29"/>
      <w:r>
        <w:rPr>
          <w:sz w:val="24"/>
          <w:szCs w:val="24"/>
        </w:rPr>
        <w:t>EQR_</w:t>
      </w:r>
      <w:r w:rsidR="00571501">
        <w:rPr>
          <w:sz w:val="24"/>
          <w:szCs w:val="24"/>
        </w:rPr>
        <w:t>PB</w:t>
      </w:r>
      <w:commentRangeEnd w:id="29"/>
      <w:r w:rsidR="00825939">
        <w:rPr>
          <w:rStyle w:val="CommentReference"/>
        </w:rPr>
        <w:commentReference w:id="29"/>
      </w:r>
      <w:r>
        <w:rPr>
          <w:sz w:val="24"/>
          <w:szCs w:val="24"/>
        </w:rPr>
        <w:t>” as new column</w:t>
      </w:r>
      <w:r w:rsidR="00FF11E8">
        <w:rPr>
          <w:sz w:val="24"/>
          <w:szCs w:val="24"/>
        </w:rPr>
        <w:t xml:space="preserve"> (wk3)</w:t>
      </w:r>
      <w:r>
        <w:rPr>
          <w:sz w:val="24"/>
          <w:szCs w:val="24"/>
        </w:rPr>
        <w:t xml:space="preserve">: </w:t>
      </w:r>
      <w:r w:rsidR="00571501">
        <w:rPr>
          <w:sz w:val="24"/>
          <w:szCs w:val="24"/>
        </w:rPr>
        <w:t>2</w:t>
      </w:r>
      <w:r>
        <w:rPr>
          <w:sz w:val="24"/>
          <w:szCs w:val="24"/>
        </w:rPr>
        <w:t>*“EQR_GM”</w:t>
      </w:r>
      <w:r w:rsidR="00FF11E8">
        <w:rPr>
          <w:sz w:val="24"/>
          <w:szCs w:val="24"/>
        </w:rPr>
        <w:t xml:space="preserve"> – 0.95</w:t>
      </w:r>
    </w:p>
    <w:p w14:paraId="16D3112E" w14:textId="26DF14D2" w:rsidR="00B92A49" w:rsidRDefault="00B92A49" w:rsidP="00B92A49">
      <w:pPr>
        <w:rPr>
          <w:sz w:val="24"/>
          <w:szCs w:val="24"/>
        </w:rPr>
      </w:pPr>
      <w:r>
        <w:rPr>
          <w:b/>
          <w:bCs/>
          <w:sz w:val="24"/>
          <w:szCs w:val="24"/>
        </w:rPr>
        <w:t>Line 339:</w:t>
      </w:r>
      <w:r w:rsidRPr="00F33F64">
        <w:rPr>
          <w:sz w:val="24"/>
          <w:szCs w:val="24"/>
        </w:rPr>
        <w:t xml:space="preserve"> </w:t>
      </w:r>
      <w:r>
        <w:rPr>
          <w:sz w:val="24"/>
          <w:szCs w:val="24"/>
        </w:rPr>
        <w:t>Calculates “</w:t>
      </w:r>
      <w:commentRangeStart w:id="30"/>
      <w:r>
        <w:rPr>
          <w:sz w:val="24"/>
          <w:szCs w:val="24"/>
        </w:rPr>
        <w:t>EQR_MP</w:t>
      </w:r>
      <w:commentRangeEnd w:id="30"/>
      <w:r w:rsidR="00825939">
        <w:rPr>
          <w:rStyle w:val="CommentReference"/>
        </w:rPr>
        <w:commentReference w:id="30"/>
      </w:r>
      <w:r>
        <w:rPr>
          <w:sz w:val="24"/>
          <w:szCs w:val="24"/>
        </w:rPr>
        <w:t>” as new column (wk3): 0.5*“EQR_</w:t>
      </w:r>
      <w:proofErr w:type="gramStart"/>
      <w:r>
        <w:rPr>
          <w:sz w:val="24"/>
          <w:szCs w:val="24"/>
        </w:rPr>
        <w:t>GM”  +</w:t>
      </w:r>
      <w:proofErr w:type="gramEnd"/>
      <w:r>
        <w:rPr>
          <w:sz w:val="24"/>
          <w:szCs w:val="24"/>
        </w:rPr>
        <w:t xml:space="preserve"> 0.5*“EQR_PB”</w:t>
      </w:r>
    </w:p>
    <w:p w14:paraId="54A2E0E4" w14:textId="36E78D0B" w:rsidR="00AE2536" w:rsidRDefault="007D1004" w:rsidP="00B92A49">
      <w:pPr>
        <w:rPr>
          <w:sz w:val="24"/>
          <w:szCs w:val="24"/>
        </w:rPr>
      </w:pPr>
      <w:r w:rsidRPr="00AE2536">
        <w:rPr>
          <w:b/>
          <w:bCs/>
          <w:sz w:val="24"/>
          <w:szCs w:val="24"/>
        </w:rPr>
        <w:t>Line 342-</w:t>
      </w:r>
      <w:r w:rsidR="000E4119" w:rsidRPr="00AE2536">
        <w:rPr>
          <w:b/>
          <w:bCs/>
          <w:sz w:val="24"/>
          <w:szCs w:val="24"/>
        </w:rPr>
        <w:t>346:</w:t>
      </w:r>
      <w:r w:rsidR="000E4119">
        <w:rPr>
          <w:sz w:val="24"/>
          <w:szCs w:val="24"/>
        </w:rPr>
        <w:t xml:space="preserve"> Calculates Ecological quality ratio scales as new column “EQRS”</w:t>
      </w:r>
      <w:r w:rsidR="00AE2536">
        <w:rPr>
          <w:sz w:val="24"/>
          <w:szCs w:val="24"/>
        </w:rPr>
        <w:t xml:space="preserve"> (wk3)</w:t>
      </w:r>
      <w:r w:rsidR="000E4119">
        <w:rPr>
          <w:sz w:val="24"/>
          <w:szCs w:val="24"/>
        </w:rPr>
        <w:t xml:space="preserve">. </w:t>
      </w:r>
      <w:r w:rsidR="00DD3876">
        <w:rPr>
          <w:sz w:val="24"/>
          <w:szCs w:val="24"/>
        </w:rPr>
        <w:t xml:space="preserve">Equation depends on how EQR relates to EQR_PB / EQR_MP / EQR_GM / EQR_HG. </w:t>
      </w:r>
    </w:p>
    <w:p w14:paraId="572E8A70" w14:textId="0F04E188" w:rsidR="007D1004" w:rsidRPr="00BA2D6E" w:rsidRDefault="00AE2536" w:rsidP="00B92A49">
      <w:pPr>
        <w:rPr>
          <w:sz w:val="24"/>
          <w:szCs w:val="24"/>
        </w:rPr>
      </w:pPr>
      <w:r>
        <w:rPr>
          <w:b/>
          <w:bCs/>
          <w:sz w:val="24"/>
          <w:szCs w:val="24"/>
        </w:rPr>
        <w:t>Line 348</w:t>
      </w:r>
      <w:r w:rsidRPr="00AE2536">
        <w:rPr>
          <w:b/>
          <w:bCs/>
          <w:sz w:val="24"/>
          <w:szCs w:val="24"/>
        </w:rPr>
        <w:t>:</w:t>
      </w:r>
      <w:r w:rsidR="00BA2D6E">
        <w:rPr>
          <w:b/>
          <w:bCs/>
          <w:sz w:val="24"/>
          <w:szCs w:val="24"/>
        </w:rPr>
        <w:t xml:space="preserve"> </w:t>
      </w:r>
      <w:r w:rsidR="00BA2D6E" w:rsidRPr="00BA2D6E">
        <w:rPr>
          <w:sz w:val="24"/>
          <w:szCs w:val="24"/>
        </w:rPr>
        <w:t>Creates column “</w:t>
      </w:r>
      <w:proofErr w:type="spellStart"/>
      <w:r w:rsidR="00BA2D6E" w:rsidRPr="00BA2D6E">
        <w:rPr>
          <w:sz w:val="24"/>
          <w:szCs w:val="24"/>
        </w:rPr>
        <w:t>EQRS_Class</w:t>
      </w:r>
      <w:proofErr w:type="spellEnd"/>
      <w:r w:rsidR="00BA2D6E" w:rsidRPr="00BA2D6E">
        <w:rPr>
          <w:sz w:val="24"/>
          <w:szCs w:val="24"/>
        </w:rPr>
        <w:t>”</w:t>
      </w:r>
      <w:r w:rsidR="00BA2D6E">
        <w:rPr>
          <w:sz w:val="24"/>
          <w:szCs w:val="24"/>
        </w:rPr>
        <w:t xml:space="preserve"> </w:t>
      </w:r>
      <w:r w:rsidR="00757268">
        <w:rPr>
          <w:sz w:val="24"/>
          <w:szCs w:val="24"/>
        </w:rPr>
        <w:t>(wk3)</w:t>
      </w:r>
      <w:r w:rsidR="00266A25">
        <w:rPr>
          <w:sz w:val="24"/>
          <w:szCs w:val="24"/>
        </w:rPr>
        <w:t xml:space="preserve">, classified as “high” if EQRS &gt;= 0.8, Good </w:t>
      </w:r>
      <w:r w:rsidR="007E13B8">
        <w:rPr>
          <w:sz w:val="24"/>
          <w:szCs w:val="24"/>
        </w:rPr>
        <w:t xml:space="preserve">if EQRS is </w:t>
      </w:r>
      <w:r w:rsidR="00266A25">
        <w:rPr>
          <w:sz w:val="24"/>
          <w:szCs w:val="24"/>
        </w:rPr>
        <w:t>between 0.6-0.8,</w:t>
      </w:r>
      <w:r w:rsidR="00814CA1">
        <w:rPr>
          <w:sz w:val="24"/>
          <w:szCs w:val="24"/>
        </w:rPr>
        <w:t xml:space="preserve"> Moderate </w:t>
      </w:r>
      <w:r w:rsidR="007E13B8">
        <w:rPr>
          <w:sz w:val="24"/>
          <w:szCs w:val="24"/>
        </w:rPr>
        <w:t xml:space="preserve">if EQRS is </w:t>
      </w:r>
      <w:r w:rsidR="00814CA1">
        <w:rPr>
          <w:sz w:val="24"/>
          <w:szCs w:val="24"/>
        </w:rPr>
        <w:t xml:space="preserve">between 0.4-0.6, </w:t>
      </w:r>
      <w:r w:rsidR="007E13B8">
        <w:rPr>
          <w:sz w:val="24"/>
          <w:szCs w:val="24"/>
        </w:rPr>
        <w:t xml:space="preserve">“poor” when EQRS is between 0.2-0.4, and bad if EQRS is less than 0.2 </w:t>
      </w:r>
    </w:p>
    <w:p w14:paraId="6B7599F6" w14:textId="743505FD" w:rsidR="00286077" w:rsidRPr="00BA2D6E" w:rsidRDefault="00286077" w:rsidP="00286077">
      <w:pPr>
        <w:rPr>
          <w:sz w:val="24"/>
          <w:szCs w:val="24"/>
        </w:rPr>
      </w:pPr>
      <w:r>
        <w:rPr>
          <w:b/>
          <w:bCs/>
          <w:sz w:val="24"/>
          <w:szCs w:val="24"/>
        </w:rPr>
        <w:t>Line 35</w:t>
      </w:r>
      <w:r w:rsidR="00DE0A66">
        <w:rPr>
          <w:b/>
          <w:bCs/>
          <w:sz w:val="24"/>
          <w:szCs w:val="24"/>
        </w:rPr>
        <w:t>4</w:t>
      </w:r>
      <w:r w:rsidRPr="00AE2536">
        <w:rPr>
          <w:b/>
          <w:bCs/>
          <w:sz w:val="24"/>
          <w:szCs w:val="24"/>
        </w:rPr>
        <w:t>:</w:t>
      </w:r>
      <w:r>
        <w:rPr>
          <w:b/>
          <w:bCs/>
          <w:sz w:val="24"/>
          <w:szCs w:val="24"/>
        </w:rPr>
        <w:t xml:space="preserve"> </w:t>
      </w:r>
      <w:r w:rsidR="00480809">
        <w:rPr>
          <w:sz w:val="24"/>
          <w:szCs w:val="24"/>
        </w:rPr>
        <w:t>Calculates</w:t>
      </w:r>
      <w:r w:rsidR="00B61116">
        <w:rPr>
          <w:sz w:val="24"/>
          <w:szCs w:val="24"/>
        </w:rPr>
        <w:t xml:space="preserve"> general temporal confidence</w:t>
      </w:r>
      <w:r w:rsidR="005A1CE7">
        <w:rPr>
          <w:sz w:val="24"/>
          <w:szCs w:val="24"/>
        </w:rPr>
        <w:t xml:space="preserve"> – saved as a new column “GTC”</w:t>
      </w:r>
      <w:r w:rsidR="008F0735">
        <w:rPr>
          <w:sz w:val="24"/>
          <w:szCs w:val="24"/>
        </w:rPr>
        <w:t xml:space="preserve"> (wk3)</w:t>
      </w:r>
      <w:r w:rsidR="00B61116">
        <w:rPr>
          <w:sz w:val="24"/>
          <w:szCs w:val="24"/>
        </w:rPr>
        <w:t>. If N &gt; GTC</w:t>
      </w:r>
      <w:r w:rsidR="005A1CE7">
        <w:rPr>
          <w:sz w:val="24"/>
          <w:szCs w:val="24"/>
        </w:rPr>
        <w:t>_</w:t>
      </w:r>
      <w:r w:rsidR="00B61116">
        <w:rPr>
          <w:sz w:val="24"/>
          <w:szCs w:val="24"/>
        </w:rPr>
        <w:t>HM</w:t>
      </w:r>
      <w:r w:rsidR="005A1CE7">
        <w:rPr>
          <w:sz w:val="24"/>
          <w:szCs w:val="24"/>
        </w:rPr>
        <w:t xml:space="preserve"> </w:t>
      </w:r>
      <w:proofErr w:type="gramStart"/>
      <w:r w:rsidR="005A1CE7">
        <w:rPr>
          <w:sz w:val="24"/>
          <w:szCs w:val="24"/>
        </w:rPr>
        <w:t>it</w:t>
      </w:r>
      <w:proofErr w:type="gramEnd"/>
      <w:r w:rsidR="005A1CE7">
        <w:rPr>
          <w:sz w:val="24"/>
          <w:szCs w:val="24"/>
        </w:rPr>
        <w:t xml:space="preserve"> receivers “100”, if N</w:t>
      </w:r>
      <w:r w:rsidR="00C546D3">
        <w:rPr>
          <w:sz w:val="24"/>
          <w:szCs w:val="24"/>
        </w:rPr>
        <w:t xml:space="preserve"> &lt; GTC_ML it receives 0, if N </w:t>
      </w:r>
      <w:r w:rsidR="00046B08">
        <w:rPr>
          <w:sz w:val="24"/>
          <w:szCs w:val="24"/>
        </w:rPr>
        <w:t>equal to or greater than</w:t>
      </w:r>
      <w:r w:rsidR="00C546D3">
        <w:rPr>
          <w:sz w:val="24"/>
          <w:szCs w:val="24"/>
        </w:rPr>
        <w:t xml:space="preserve"> GTC_ML </w:t>
      </w:r>
      <w:r w:rsidR="00046B08">
        <w:rPr>
          <w:sz w:val="24"/>
          <w:szCs w:val="24"/>
        </w:rPr>
        <w:t>but smaller than GTC_HM it receives “50”.</w:t>
      </w:r>
      <w:ins w:id="31" w:author="Kate Collingridge (Cefas)" w:date="2021-07-20T16:26:00Z">
        <w:r w:rsidR="00A05ACE">
          <w:rPr>
            <w:sz w:val="24"/>
            <w:szCs w:val="24"/>
          </w:rPr>
          <w:t xml:space="preserve"> </w:t>
        </w:r>
        <w:r w:rsidR="00A05ACE" w:rsidRPr="00A05ACE">
          <w:rPr>
            <w:sz w:val="24"/>
            <w:szCs w:val="24"/>
          </w:rPr>
          <w:t xml:space="preserve">GTC is the </w:t>
        </w:r>
        <w:r w:rsidR="00A05ACE" w:rsidRPr="00A05ACE">
          <w:rPr>
            <w:rPrChange w:id="32" w:author="Kate Collingridge (Cefas)" w:date="2021-07-20T16:26:00Z">
              <w:rPr>
                <w:b/>
                <w:bCs/>
              </w:rPr>
            </w:rPrChange>
          </w:rPr>
          <w:t>confidence in number of observations per year. This can be 100, 50 or 0 depending on how many data points related to two predefined thresholds.</w:t>
        </w:r>
      </w:ins>
    </w:p>
    <w:p w14:paraId="425A21E4" w14:textId="3F2BD355" w:rsidR="00B92A49" w:rsidRDefault="008F0735" w:rsidP="00147B6E">
      <w:pPr>
        <w:rPr>
          <w:ins w:id="33" w:author="Kate Collingridge (Cefas)" w:date="2021-07-20T16:27:00Z"/>
          <w:sz w:val="24"/>
          <w:szCs w:val="24"/>
        </w:rPr>
      </w:pPr>
      <w:r>
        <w:rPr>
          <w:b/>
          <w:bCs/>
          <w:sz w:val="24"/>
          <w:szCs w:val="24"/>
        </w:rPr>
        <w:t>Line 35</w:t>
      </w:r>
      <w:r w:rsidR="006C6AB8">
        <w:rPr>
          <w:b/>
          <w:bCs/>
          <w:sz w:val="24"/>
          <w:szCs w:val="24"/>
        </w:rPr>
        <w:t>7</w:t>
      </w:r>
      <w:r w:rsidRPr="00AE2536">
        <w:rPr>
          <w:b/>
          <w:bCs/>
          <w:sz w:val="24"/>
          <w:szCs w:val="24"/>
        </w:rPr>
        <w:t>:</w:t>
      </w:r>
      <w:r>
        <w:rPr>
          <w:b/>
          <w:bCs/>
          <w:sz w:val="24"/>
          <w:szCs w:val="24"/>
        </w:rPr>
        <w:t xml:space="preserve"> </w:t>
      </w:r>
      <w:r>
        <w:rPr>
          <w:sz w:val="24"/>
          <w:szCs w:val="24"/>
        </w:rPr>
        <w:t xml:space="preserve">Calculates </w:t>
      </w:r>
      <w:r w:rsidR="007038AC">
        <w:rPr>
          <w:sz w:val="24"/>
          <w:szCs w:val="24"/>
        </w:rPr>
        <w:t xml:space="preserve">number of months </w:t>
      </w:r>
      <w:proofErr w:type="gramStart"/>
      <w:r w:rsidR="007038AC">
        <w:rPr>
          <w:sz w:val="24"/>
          <w:szCs w:val="24"/>
        </w:rPr>
        <w:t xml:space="preserve">potential </w:t>
      </w:r>
      <w:r>
        <w:rPr>
          <w:sz w:val="24"/>
          <w:szCs w:val="24"/>
        </w:rPr>
        <w:t xml:space="preserve"> –</w:t>
      </w:r>
      <w:proofErr w:type="gramEnd"/>
      <w:r>
        <w:rPr>
          <w:sz w:val="24"/>
          <w:szCs w:val="24"/>
        </w:rPr>
        <w:t xml:space="preserve"> saved as a new column “</w:t>
      </w:r>
      <w:r w:rsidR="00345F06">
        <w:rPr>
          <w:sz w:val="24"/>
          <w:szCs w:val="24"/>
        </w:rPr>
        <w:t>NMP</w:t>
      </w:r>
      <w:r>
        <w:rPr>
          <w:sz w:val="24"/>
          <w:szCs w:val="24"/>
        </w:rPr>
        <w:t xml:space="preserve">”. </w:t>
      </w:r>
      <w:r w:rsidR="00280E38">
        <w:rPr>
          <w:sz w:val="24"/>
          <w:szCs w:val="24"/>
        </w:rPr>
        <w:t xml:space="preserve">Accounts for </w:t>
      </w:r>
      <w:r w:rsidR="008D3FA5">
        <w:rPr>
          <w:sz w:val="24"/>
          <w:szCs w:val="24"/>
        </w:rPr>
        <w:t>months over multiple years (</w:t>
      </w:r>
      <w:proofErr w:type="gramStart"/>
      <w:r w:rsidR="008D3FA5">
        <w:rPr>
          <w:sz w:val="24"/>
          <w:szCs w:val="24"/>
        </w:rPr>
        <w:t>e.g.</w:t>
      </w:r>
      <w:proofErr w:type="gramEnd"/>
      <w:r w:rsidR="008D3FA5">
        <w:rPr>
          <w:sz w:val="24"/>
          <w:szCs w:val="24"/>
        </w:rPr>
        <w:t xml:space="preserve"> December 2019 – January 2020</w:t>
      </w:r>
      <w:r w:rsidR="006C6AB8">
        <w:rPr>
          <w:sz w:val="24"/>
          <w:szCs w:val="24"/>
        </w:rPr>
        <w:t>).</w:t>
      </w:r>
      <w:ins w:id="34" w:author="Kate Collingridge (Cefas)" w:date="2021-07-20T16:26:00Z">
        <w:r w:rsidR="00A05ACE">
          <w:rPr>
            <w:sz w:val="24"/>
            <w:szCs w:val="24"/>
          </w:rPr>
          <w:t xml:space="preserve"> This is the number of months in the assessment period </w:t>
        </w:r>
      </w:ins>
      <w:ins w:id="35" w:author="Kate Collingridge (Cefas)" w:date="2021-07-20T16:27:00Z">
        <w:r w:rsidR="00A05ACE">
          <w:rPr>
            <w:sz w:val="24"/>
            <w:szCs w:val="24"/>
          </w:rPr>
          <w:t>for that indicator.</w:t>
        </w:r>
      </w:ins>
    </w:p>
    <w:p w14:paraId="0F5743CA" w14:textId="7CB3D825" w:rsidR="00A05ACE" w:rsidRPr="00A05ACE" w:rsidRDefault="00A05ACE" w:rsidP="00147B6E">
      <w:pPr>
        <w:rPr>
          <w:b/>
          <w:bCs/>
          <w:sz w:val="24"/>
          <w:szCs w:val="24"/>
          <w:rPrChange w:id="36" w:author="Kate Collingridge (Cefas)" w:date="2021-07-20T16:27:00Z">
            <w:rPr>
              <w:sz w:val="24"/>
              <w:szCs w:val="24"/>
            </w:rPr>
          </w:rPrChange>
        </w:rPr>
      </w:pPr>
      <w:ins w:id="37" w:author="Kate Collingridge (Cefas)" w:date="2021-07-20T16:27:00Z">
        <w:r>
          <w:rPr>
            <w:b/>
            <w:bCs/>
            <w:sz w:val="24"/>
            <w:szCs w:val="24"/>
          </w:rPr>
          <w:t xml:space="preserve">Line 360: </w:t>
        </w:r>
        <w:r w:rsidRPr="00A05ACE">
          <w:rPr>
            <w:sz w:val="24"/>
            <w:szCs w:val="24"/>
            <w:rPrChange w:id="38" w:author="Kate Collingridge (Cefas)" w:date="2021-07-20T16:27:00Z">
              <w:rPr>
                <w:b/>
                <w:bCs/>
                <w:sz w:val="24"/>
                <w:szCs w:val="24"/>
              </w:rPr>
            </w:rPrChange>
          </w:rPr>
          <w:t>Calculates specific temporal confidence</w:t>
        </w:r>
      </w:ins>
      <w:ins w:id="39" w:author="Kate Collingridge (Cefas)" w:date="2021-07-20T16:28:00Z">
        <w:r w:rsidRPr="00A05ACE">
          <w:rPr>
            <w:sz w:val="24"/>
            <w:szCs w:val="24"/>
          </w:rPr>
          <w:t xml:space="preserve"> </w:t>
        </w:r>
        <w:r>
          <w:rPr>
            <w:sz w:val="24"/>
            <w:szCs w:val="24"/>
          </w:rPr>
          <w:t xml:space="preserve">- </w:t>
        </w:r>
        <w:r>
          <w:rPr>
            <w:sz w:val="24"/>
            <w:szCs w:val="24"/>
          </w:rPr>
          <w:t>saved as a new column “</w:t>
        </w:r>
        <w:r>
          <w:rPr>
            <w:sz w:val="24"/>
            <w:szCs w:val="24"/>
          </w:rPr>
          <w:t>S</w:t>
        </w:r>
        <w:r>
          <w:rPr>
            <w:sz w:val="24"/>
            <w:szCs w:val="24"/>
          </w:rPr>
          <w:t>TC” (wk3).</w:t>
        </w:r>
        <w:r>
          <w:rPr>
            <w:sz w:val="24"/>
            <w:szCs w:val="24"/>
          </w:rPr>
          <w:t xml:space="preserve"> T</w:t>
        </w:r>
        <w:r w:rsidRPr="00A05ACE">
          <w:rPr>
            <w:sz w:val="24"/>
            <w:szCs w:val="24"/>
          </w:rPr>
          <w:t xml:space="preserve">his uses the number of months with data vs the potential number of months. </w:t>
        </w:r>
        <w:proofErr w:type="gramStart"/>
        <w:r w:rsidRPr="00A05ACE">
          <w:rPr>
            <w:sz w:val="24"/>
            <w:szCs w:val="24"/>
          </w:rPr>
          <w:t>So</w:t>
        </w:r>
        <w:proofErr w:type="gramEnd"/>
        <w:r w:rsidRPr="00A05ACE">
          <w:rPr>
            <w:sz w:val="24"/>
            <w:szCs w:val="24"/>
          </w:rPr>
          <w:t xml:space="preserve"> if all (or all but one for chlorophyll) the potential months are sampled it gets 100, if half (roughly) it gets 50, otherwise 0</w:t>
        </w:r>
      </w:ins>
    </w:p>
    <w:p w14:paraId="3D26FB5F" w14:textId="134F12D2" w:rsidR="00E27E38" w:rsidRPr="00A12295" w:rsidRDefault="00E27E38" w:rsidP="00E27E38">
      <w:pPr>
        <w:rPr>
          <w:sz w:val="24"/>
          <w:szCs w:val="24"/>
        </w:rPr>
      </w:pPr>
      <w:r>
        <w:rPr>
          <w:b/>
          <w:bCs/>
          <w:sz w:val="24"/>
          <w:szCs w:val="24"/>
        </w:rPr>
        <w:t>Line 364</w:t>
      </w:r>
      <w:r w:rsidRPr="00AE2536">
        <w:rPr>
          <w:b/>
          <w:bCs/>
          <w:sz w:val="24"/>
          <w:szCs w:val="24"/>
        </w:rPr>
        <w:t>:</w:t>
      </w:r>
      <w:r>
        <w:rPr>
          <w:b/>
          <w:bCs/>
          <w:sz w:val="24"/>
          <w:szCs w:val="24"/>
        </w:rPr>
        <w:t xml:space="preserve"> </w:t>
      </w:r>
      <w:commentRangeStart w:id="40"/>
      <w:r w:rsidR="00194007" w:rsidRPr="00A12295">
        <w:rPr>
          <w:sz w:val="24"/>
          <w:szCs w:val="24"/>
        </w:rPr>
        <w:t>Calculate general sp</w:t>
      </w:r>
      <w:r w:rsidR="00787BF3">
        <w:rPr>
          <w:sz w:val="24"/>
          <w:szCs w:val="24"/>
        </w:rPr>
        <w:t>a</w:t>
      </w:r>
      <w:r w:rsidR="00194007" w:rsidRPr="00A12295">
        <w:rPr>
          <w:sz w:val="24"/>
          <w:szCs w:val="24"/>
        </w:rPr>
        <w:t>ti</w:t>
      </w:r>
      <w:r w:rsidR="00787BF3">
        <w:rPr>
          <w:sz w:val="24"/>
          <w:szCs w:val="24"/>
        </w:rPr>
        <w:t>a</w:t>
      </w:r>
      <w:r w:rsidR="00194007" w:rsidRPr="00A12295">
        <w:rPr>
          <w:sz w:val="24"/>
          <w:szCs w:val="24"/>
        </w:rPr>
        <w:t>l conf</w:t>
      </w:r>
      <w:ins w:id="41" w:author="Kate Collingridge (Cefas)" w:date="2021-07-20T16:28:00Z">
        <w:r w:rsidR="00A05ACE">
          <w:rPr>
            <w:sz w:val="24"/>
            <w:szCs w:val="24"/>
          </w:rPr>
          <w:t>i</w:t>
        </w:r>
      </w:ins>
      <w:r w:rsidR="00194007" w:rsidRPr="00A12295">
        <w:rPr>
          <w:sz w:val="24"/>
          <w:szCs w:val="24"/>
        </w:rPr>
        <w:t>d</w:t>
      </w:r>
      <w:ins w:id="42" w:author="Kate Collingridge (Cefas)" w:date="2021-07-20T16:28:00Z">
        <w:r w:rsidR="00A05ACE">
          <w:rPr>
            <w:sz w:val="24"/>
            <w:szCs w:val="24"/>
          </w:rPr>
          <w:t>e</w:t>
        </w:r>
      </w:ins>
      <w:r w:rsidR="00194007" w:rsidRPr="00A12295">
        <w:rPr>
          <w:sz w:val="24"/>
          <w:szCs w:val="24"/>
        </w:rPr>
        <w:t>nce as new column “GSC” (wk3),</w:t>
      </w:r>
      <w:r w:rsidR="00C97933">
        <w:rPr>
          <w:sz w:val="24"/>
          <w:szCs w:val="24"/>
        </w:rPr>
        <w:t xml:space="preserve"> “NG” is</w:t>
      </w:r>
      <w:r w:rsidR="00194007" w:rsidRPr="00A12295">
        <w:rPr>
          <w:sz w:val="24"/>
          <w:szCs w:val="24"/>
        </w:rPr>
        <w:t xml:space="preserve"> </w:t>
      </w:r>
      <w:r w:rsidR="00A12295" w:rsidRPr="00A12295">
        <w:rPr>
          <w:sz w:val="24"/>
          <w:szCs w:val="24"/>
        </w:rPr>
        <w:t>sum of grid areas, divided by mean grid size squared</w:t>
      </w:r>
      <w:r w:rsidR="00D04B7B">
        <w:rPr>
          <w:sz w:val="24"/>
          <w:szCs w:val="24"/>
        </w:rPr>
        <w:t>. GSC is 100 if N/NG</w:t>
      </w:r>
      <w:r w:rsidR="00844908">
        <w:rPr>
          <w:sz w:val="24"/>
          <w:szCs w:val="24"/>
        </w:rPr>
        <w:t xml:space="preserve"> &gt; GSC_HM, 0 if N/NG &lt; GSC_ML, otherwise 50. </w:t>
      </w:r>
      <w:commentRangeEnd w:id="40"/>
      <w:r w:rsidR="00A05ACE">
        <w:rPr>
          <w:rStyle w:val="CommentReference"/>
        </w:rPr>
        <w:commentReference w:id="40"/>
      </w:r>
    </w:p>
    <w:p w14:paraId="2F78A59B" w14:textId="1EDE8C2C" w:rsidR="0042433C" w:rsidRPr="00A12295" w:rsidRDefault="0042433C" w:rsidP="0042433C">
      <w:pPr>
        <w:rPr>
          <w:sz w:val="24"/>
          <w:szCs w:val="24"/>
        </w:rPr>
      </w:pPr>
      <w:r>
        <w:rPr>
          <w:b/>
          <w:bCs/>
          <w:sz w:val="24"/>
          <w:szCs w:val="24"/>
        </w:rPr>
        <w:t>Line 368</w:t>
      </w:r>
      <w:r w:rsidR="003B3B8C">
        <w:rPr>
          <w:b/>
          <w:bCs/>
          <w:sz w:val="24"/>
          <w:szCs w:val="24"/>
        </w:rPr>
        <w:t>-374</w:t>
      </w:r>
      <w:r w:rsidRPr="00AE2536">
        <w:rPr>
          <w:b/>
          <w:bCs/>
          <w:sz w:val="24"/>
          <w:szCs w:val="24"/>
        </w:rPr>
        <w:t>:</w:t>
      </w:r>
      <w:r>
        <w:rPr>
          <w:b/>
          <w:bCs/>
          <w:sz w:val="24"/>
          <w:szCs w:val="24"/>
        </w:rPr>
        <w:t xml:space="preserve"> </w:t>
      </w:r>
      <w:r w:rsidR="0024247C">
        <w:rPr>
          <w:sz w:val="24"/>
          <w:szCs w:val="24"/>
        </w:rPr>
        <w:t>Ca</w:t>
      </w:r>
      <w:r w:rsidR="00CA3452">
        <w:rPr>
          <w:sz w:val="24"/>
          <w:szCs w:val="24"/>
        </w:rPr>
        <w:t>lculates specific spatial confidence as new column “SSC”. If grid areas / unit areas</w:t>
      </w:r>
      <w:r w:rsidR="00194BF4">
        <w:rPr>
          <w:sz w:val="24"/>
          <w:szCs w:val="24"/>
        </w:rPr>
        <w:t xml:space="preserve"> * 100 &gt; “SSC_HM”</w:t>
      </w:r>
      <w:r w:rsidR="004B6C18">
        <w:rPr>
          <w:sz w:val="24"/>
          <w:szCs w:val="24"/>
        </w:rPr>
        <w:t>: “SSC” is 100. If grid areas / unit areas * 100</w:t>
      </w:r>
      <w:r w:rsidR="00054E61">
        <w:rPr>
          <w:sz w:val="24"/>
          <w:szCs w:val="24"/>
        </w:rPr>
        <w:t xml:space="preserve"> &lt; SSC_ML: “SSC” is 0. Otherwise, “SSC” is 50. </w:t>
      </w:r>
      <w:ins w:id="43" w:author="Kate Collingridge (Cefas)" w:date="2021-07-20T16:30:00Z">
        <w:r w:rsidR="00A05ACE">
          <w:rPr>
            <w:sz w:val="24"/>
            <w:szCs w:val="24"/>
          </w:rPr>
          <w:t>This is looking at the percentage of the area (in terms of grid cells sampled)</w:t>
        </w:r>
      </w:ins>
      <w:ins w:id="44" w:author="Kate Collingridge (Cefas)" w:date="2021-07-20T16:31:00Z">
        <w:r w:rsidR="00A05ACE">
          <w:rPr>
            <w:sz w:val="24"/>
            <w:szCs w:val="24"/>
          </w:rPr>
          <w:t xml:space="preserve"> that is sampled and assigning a confidence based on that. </w:t>
        </w:r>
        <w:proofErr w:type="gramStart"/>
        <w:r w:rsidR="00A05ACE">
          <w:rPr>
            <w:sz w:val="24"/>
            <w:szCs w:val="24"/>
          </w:rPr>
          <w:t>Again</w:t>
        </w:r>
        <w:proofErr w:type="gramEnd"/>
        <w:r w:rsidR="00A05ACE">
          <w:rPr>
            <w:sz w:val="24"/>
            <w:szCs w:val="24"/>
          </w:rPr>
          <w:t xml:space="preserve"> the thresholds are t</w:t>
        </w:r>
      </w:ins>
      <w:ins w:id="45" w:author="Kate Collingridge (Cefas)" w:date="2021-07-20T16:32:00Z">
        <w:r w:rsidR="00A05ACE">
          <w:rPr>
            <w:sz w:val="24"/>
            <w:szCs w:val="24"/>
          </w:rPr>
          <w:t>aken from the indicators file</w:t>
        </w:r>
        <w:r w:rsidR="003A7362">
          <w:rPr>
            <w:sz w:val="24"/>
            <w:szCs w:val="24"/>
          </w:rPr>
          <w:t>, if 70/80% sampled then it gets 100, if 50/60 it gets 50, otherwise 0.</w:t>
        </w:r>
      </w:ins>
    </w:p>
    <w:p w14:paraId="5B269B6D" w14:textId="292B5DBD" w:rsidR="00B232A4" w:rsidRDefault="00B232A4" w:rsidP="00B232A4">
      <w:pPr>
        <w:rPr>
          <w:sz w:val="24"/>
          <w:szCs w:val="24"/>
        </w:rPr>
      </w:pPr>
      <w:r>
        <w:rPr>
          <w:b/>
          <w:bCs/>
          <w:sz w:val="24"/>
          <w:szCs w:val="24"/>
        </w:rPr>
        <w:t>Line 377</w:t>
      </w:r>
      <w:r w:rsidRPr="00AE2536">
        <w:rPr>
          <w:b/>
          <w:bCs/>
          <w:sz w:val="24"/>
          <w:szCs w:val="24"/>
        </w:rPr>
        <w:t>:</w:t>
      </w:r>
      <w:r>
        <w:rPr>
          <w:b/>
          <w:bCs/>
          <w:sz w:val="24"/>
          <w:szCs w:val="24"/>
        </w:rPr>
        <w:t xml:space="preserve"> </w:t>
      </w:r>
      <w:r w:rsidR="00663988">
        <w:rPr>
          <w:sz w:val="24"/>
          <w:szCs w:val="24"/>
        </w:rPr>
        <w:t xml:space="preserve">Creates a new </w:t>
      </w:r>
      <w:proofErr w:type="spellStart"/>
      <w:r w:rsidR="00663988">
        <w:rPr>
          <w:sz w:val="24"/>
          <w:szCs w:val="24"/>
        </w:rPr>
        <w:t>dataframe</w:t>
      </w:r>
      <w:proofErr w:type="spellEnd"/>
      <w:r w:rsidR="00663988">
        <w:rPr>
          <w:sz w:val="24"/>
          <w:szCs w:val="24"/>
        </w:rPr>
        <w:t xml:space="preserve"> “wk4”, </w:t>
      </w:r>
      <w:r w:rsidR="00A01DB6">
        <w:rPr>
          <w:sz w:val="24"/>
          <w:szCs w:val="24"/>
        </w:rPr>
        <w:t>with columns</w:t>
      </w:r>
      <w:r w:rsidR="00D274AC">
        <w:rPr>
          <w:sz w:val="24"/>
          <w:szCs w:val="24"/>
        </w:rPr>
        <w:t xml:space="preserve"> calculated from wk3</w:t>
      </w:r>
      <w:ins w:id="46" w:author="Kate Collingridge (Cefas)" w:date="2021-07-20T16:37:00Z">
        <w:r w:rsidR="003A7362">
          <w:rPr>
            <w:sz w:val="24"/>
            <w:szCs w:val="24"/>
          </w:rPr>
          <w:t xml:space="preserve"> (so all based on annual data for each assessment area</w:t>
        </w:r>
      </w:ins>
      <w:r w:rsidR="00A01DB6">
        <w:rPr>
          <w:sz w:val="24"/>
          <w:szCs w:val="24"/>
        </w:rPr>
        <w:t>:</w:t>
      </w:r>
    </w:p>
    <w:p w14:paraId="14477E10" w14:textId="1C081791" w:rsidR="00A01DB6" w:rsidRDefault="00A01DB6" w:rsidP="00A01DB6">
      <w:pPr>
        <w:pStyle w:val="ListParagraph"/>
        <w:numPr>
          <w:ilvl w:val="0"/>
          <w:numId w:val="2"/>
        </w:numPr>
        <w:rPr>
          <w:sz w:val="24"/>
          <w:szCs w:val="24"/>
        </w:rPr>
      </w:pPr>
      <w:r>
        <w:rPr>
          <w:sz w:val="24"/>
          <w:szCs w:val="24"/>
        </w:rPr>
        <w:t xml:space="preserve">“Period”: </w:t>
      </w:r>
      <w:r w:rsidR="00D274AC">
        <w:rPr>
          <w:sz w:val="24"/>
          <w:szCs w:val="24"/>
        </w:rPr>
        <w:t>minimum(period)*10000 + maximum (period)</w:t>
      </w:r>
      <w:ins w:id="47" w:author="Kate Collingridge (Cefas)" w:date="2021-07-20T16:35:00Z">
        <w:r w:rsidR="003A7362">
          <w:rPr>
            <w:sz w:val="24"/>
            <w:szCs w:val="24"/>
          </w:rPr>
          <w:t xml:space="preserve">. This assigns it </w:t>
        </w:r>
        <w:proofErr w:type="spellStart"/>
        <w:r w:rsidR="003A7362">
          <w:rPr>
            <w:sz w:val="24"/>
            <w:szCs w:val="24"/>
          </w:rPr>
          <w:t>yearminyearm</w:t>
        </w:r>
      </w:ins>
      <w:ins w:id="48" w:author="Kate Collingridge (Cefas)" w:date="2021-07-20T16:36:00Z">
        <w:r w:rsidR="003A7362">
          <w:rPr>
            <w:sz w:val="24"/>
            <w:szCs w:val="24"/>
          </w:rPr>
          <w:t>ax</w:t>
        </w:r>
        <w:proofErr w:type="spellEnd"/>
        <w:r w:rsidR="003A7362">
          <w:rPr>
            <w:sz w:val="24"/>
            <w:szCs w:val="24"/>
          </w:rPr>
          <w:t xml:space="preserve"> </w:t>
        </w:r>
        <w:proofErr w:type="gramStart"/>
        <w:r w:rsidR="003A7362">
          <w:rPr>
            <w:sz w:val="24"/>
            <w:szCs w:val="24"/>
          </w:rPr>
          <w:t>e.g.</w:t>
        </w:r>
        <w:proofErr w:type="gramEnd"/>
        <w:r w:rsidR="003A7362">
          <w:rPr>
            <w:sz w:val="24"/>
            <w:szCs w:val="24"/>
          </w:rPr>
          <w:t xml:space="preserve"> 20162020.</w:t>
        </w:r>
      </w:ins>
    </w:p>
    <w:p w14:paraId="4D5D648F" w14:textId="38E5B88F" w:rsidR="00D274AC" w:rsidRDefault="00D274AC" w:rsidP="00A01DB6">
      <w:pPr>
        <w:pStyle w:val="ListParagraph"/>
        <w:numPr>
          <w:ilvl w:val="0"/>
          <w:numId w:val="2"/>
        </w:numPr>
        <w:rPr>
          <w:sz w:val="24"/>
          <w:szCs w:val="24"/>
        </w:rPr>
      </w:pPr>
      <w:r>
        <w:rPr>
          <w:sz w:val="24"/>
          <w:szCs w:val="24"/>
        </w:rPr>
        <w:lastRenderedPageBreak/>
        <w:t xml:space="preserve">“ES”: </w:t>
      </w:r>
      <w:proofErr w:type="gramStart"/>
      <w:r>
        <w:rPr>
          <w:sz w:val="24"/>
          <w:szCs w:val="24"/>
        </w:rPr>
        <w:t>mean(</w:t>
      </w:r>
      <w:proofErr w:type="gramEnd"/>
      <w:r>
        <w:rPr>
          <w:sz w:val="24"/>
          <w:szCs w:val="24"/>
        </w:rPr>
        <w:t>ES)</w:t>
      </w:r>
      <w:ins w:id="49" w:author="Kate Collingridge (Cefas)" w:date="2021-07-20T16:36:00Z">
        <w:r w:rsidR="003A7362">
          <w:rPr>
            <w:sz w:val="24"/>
            <w:szCs w:val="24"/>
          </w:rPr>
          <w:t xml:space="preserve"> mean of the annual values</w:t>
        </w:r>
      </w:ins>
    </w:p>
    <w:p w14:paraId="7B1D1C48" w14:textId="0E0B0A8B" w:rsidR="00D274AC" w:rsidRDefault="00D274AC" w:rsidP="00A01DB6">
      <w:pPr>
        <w:pStyle w:val="ListParagraph"/>
        <w:numPr>
          <w:ilvl w:val="0"/>
          <w:numId w:val="2"/>
        </w:numPr>
        <w:rPr>
          <w:sz w:val="24"/>
          <w:szCs w:val="24"/>
        </w:rPr>
      </w:pPr>
      <w:r>
        <w:rPr>
          <w:sz w:val="24"/>
          <w:szCs w:val="24"/>
        </w:rPr>
        <w:t>“</w:t>
      </w:r>
      <w:proofErr w:type="spellStart"/>
      <w:r>
        <w:rPr>
          <w:sz w:val="24"/>
          <w:szCs w:val="24"/>
        </w:rPr>
        <w:t>SD</w:t>
      </w:r>
      <w:proofErr w:type="gramStart"/>
      <w:r>
        <w:rPr>
          <w:sz w:val="24"/>
          <w:szCs w:val="24"/>
        </w:rPr>
        <w:t>”:standard</w:t>
      </w:r>
      <w:proofErr w:type="spellEnd"/>
      <w:proofErr w:type="gramEnd"/>
      <w:r>
        <w:rPr>
          <w:sz w:val="24"/>
          <w:szCs w:val="24"/>
        </w:rPr>
        <w:t xml:space="preserve"> deviation of ES</w:t>
      </w:r>
      <w:ins w:id="50" w:author="Kate Collingridge (Cefas)" w:date="2021-07-20T16:37:00Z">
        <w:r w:rsidR="003A7362">
          <w:rPr>
            <w:sz w:val="24"/>
            <w:szCs w:val="24"/>
          </w:rPr>
          <w:t xml:space="preserve"> SD </w:t>
        </w:r>
        <w:r w:rsidR="003A7362">
          <w:rPr>
            <w:sz w:val="24"/>
            <w:szCs w:val="24"/>
          </w:rPr>
          <w:t>of the annual values</w:t>
        </w:r>
      </w:ins>
    </w:p>
    <w:p w14:paraId="06ECB524" w14:textId="4D460772" w:rsidR="00D274AC" w:rsidRDefault="00D274AC" w:rsidP="00A01DB6">
      <w:pPr>
        <w:pStyle w:val="ListParagraph"/>
        <w:numPr>
          <w:ilvl w:val="0"/>
          <w:numId w:val="2"/>
        </w:numPr>
        <w:rPr>
          <w:sz w:val="24"/>
          <w:szCs w:val="24"/>
        </w:rPr>
      </w:pPr>
      <w:commentRangeStart w:id="51"/>
      <w:r>
        <w:rPr>
          <w:sz w:val="24"/>
          <w:szCs w:val="24"/>
        </w:rPr>
        <w:t>“N” = N</w:t>
      </w:r>
    </w:p>
    <w:p w14:paraId="129879A8" w14:textId="6FD4A0DB" w:rsidR="00D274AC" w:rsidRDefault="00D274AC" w:rsidP="00A01DB6">
      <w:pPr>
        <w:pStyle w:val="ListParagraph"/>
        <w:numPr>
          <w:ilvl w:val="0"/>
          <w:numId w:val="2"/>
        </w:numPr>
        <w:rPr>
          <w:sz w:val="24"/>
          <w:szCs w:val="24"/>
        </w:rPr>
      </w:pPr>
      <w:r>
        <w:rPr>
          <w:sz w:val="24"/>
          <w:szCs w:val="24"/>
        </w:rPr>
        <w:t xml:space="preserve">“N_OBS” </w:t>
      </w:r>
      <w:r w:rsidR="00A97075">
        <w:rPr>
          <w:sz w:val="24"/>
          <w:szCs w:val="24"/>
        </w:rPr>
        <w:t>= total N in wk3</w:t>
      </w:r>
      <w:commentRangeEnd w:id="51"/>
      <w:r w:rsidR="00FD39EC">
        <w:rPr>
          <w:rStyle w:val="CommentReference"/>
        </w:rPr>
        <w:commentReference w:id="51"/>
      </w:r>
    </w:p>
    <w:p w14:paraId="4B2BDE21" w14:textId="5CAD9D28" w:rsidR="00A97075" w:rsidRDefault="00A97075" w:rsidP="00A01DB6">
      <w:pPr>
        <w:pStyle w:val="ListParagraph"/>
        <w:numPr>
          <w:ilvl w:val="0"/>
          <w:numId w:val="2"/>
        </w:numPr>
        <w:rPr>
          <w:sz w:val="24"/>
          <w:szCs w:val="24"/>
        </w:rPr>
      </w:pPr>
      <w:r>
        <w:rPr>
          <w:sz w:val="24"/>
          <w:szCs w:val="24"/>
        </w:rPr>
        <w:t xml:space="preserve">“GTC” = </w:t>
      </w:r>
      <w:proofErr w:type="gramStart"/>
      <w:r>
        <w:rPr>
          <w:sz w:val="24"/>
          <w:szCs w:val="24"/>
        </w:rPr>
        <w:t>mean(</w:t>
      </w:r>
      <w:proofErr w:type="gramEnd"/>
      <w:r>
        <w:rPr>
          <w:sz w:val="24"/>
          <w:szCs w:val="24"/>
        </w:rPr>
        <w:t>GTC)</w:t>
      </w:r>
    </w:p>
    <w:p w14:paraId="0B7300D8" w14:textId="22667AAE" w:rsidR="00A97075" w:rsidRDefault="00A97075" w:rsidP="00A01DB6">
      <w:pPr>
        <w:pStyle w:val="ListParagraph"/>
        <w:numPr>
          <w:ilvl w:val="0"/>
          <w:numId w:val="2"/>
        </w:numPr>
        <w:rPr>
          <w:sz w:val="24"/>
          <w:szCs w:val="24"/>
        </w:rPr>
      </w:pPr>
      <w:r>
        <w:rPr>
          <w:sz w:val="24"/>
          <w:szCs w:val="24"/>
        </w:rPr>
        <w:t xml:space="preserve">“STC” = </w:t>
      </w:r>
      <w:proofErr w:type="gramStart"/>
      <w:r>
        <w:rPr>
          <w:sz w:val="24"/>
          <w:szCs w:val="24"/>
        </w:rPr>
        <w:t>mean(</w:t>
      </w:r>
      <w:proofErr w:type="gramEnd"/>
      <w:r>
        <w:rPr>
          <w:sz w:val="24"/>
          <w:szCs w:val="24"/>
        </w:rPr>
        <w:t>STC)</w:t>
      </w:r>
    </w:p>
    <w:p w14:paraId="507D39F4" w14:textId="54C7498F" w:rsidR="00F31C4E" w:rsidRDefault="00F31C4E" w:rsidP="00A01DB6">
      <w:pPr>
        <w:pStyle w:val="ListParagraph"/>
        <w:numPr>
          <w:ilvl w:val="0"/>
          <w:numId w:val="2"/>
        </w:numPr>
        <w:rPr>
          <w:sz w:val="24"/>
          <w:szCs w:val="24"/>
        </w:rPr>
      </w:pPr>
      <w:r>
        <w:rPr>
          <w:sz w:val="24"/>
          <w:szCs w:val="24"/>
        </w:rPr>
        <w:t>“SSC” = mean (SSC)</w:t>
      </w:r>
    </w:p>
    <w:p w14:paraId="7C5DE07E" w14:textId="1481A87E" w:rsidR="00FE2388" w:rsidRDefault="00FE2388" w:rsidP="00FE2388">
      <w:pPr>
        <w:rPr>
          <w:sz w:val="24"/>
          <w:szCs w:val="24"/>
        </w:rPr>
      </w:pPr>
      <w:r w:rsidRPr="00FE2388">
        <w:rPr>
          <w:b/>
          <w:bCs/>
          <w:sz w:val="24"/>
          <w:szCs w:val="24"/>
        </w:rPr>
        <w:t>Line 38</w:t>
      </w:r>
      <w:r w:rsidR="009B0252">
        <w:rPr>
          <w:b/>
          <w:bCs/>
          <w:sz w:val="24"/>
          <w:szCs w:val="24"/>
        </w:rPr>
        <w:t>0</w:t>
      </w:r>
      <w:r w:rsidRPr="00FE2388">
        <w:rPr>
          <w:b/>
          <w:bCs/>
          <w:sz w:val="24"/>
          <w:szCs w:val="24"/>
        </w:rPr>
        <w:t>:</w:t>
      </w:r>
      <w:r>
        <w:rPr>
          <w:sz w:val="24"/>
          <w:szCs w:val="24"/>
        </w:rPr>
        <w:t xml:space="preserve"> </w:t>
      </w:r>
      <w:r w:rsidR="007744DA">
        <w:rPr>
          <w:sz w:val="24"/>
          <w:szCs w:val="24"/>
        </w:rPr>
        <w:t xml:space="preserve">Adds a column “NTC100” to wk4 </w:t>
      </w:r>
      <w:r w:rsidR="00A72DC3">
        <w:rPr>
          <w:sz w:val="24"/>
          <w:szCs w:val="24"/>
        </w:rPr>
        <w:t xml:space="preserve">with the number of values for which </w:t>
      </w:r>
      <w:r w:rsidR="005B1A6E">
        <w:rPr>
          <w:sz w:val="24"/>
          <w:szCs w:val="24"/>
        </w:rPr>
        <w:t>STC = 100</w:t>
      </w:r>
    </w:p>
    <w:p w14:paraId="158834F2" w14:textId="537F0F85" w:rsidR="005B1A6E" w:rsidRDefault="005B1A6E" w:rsidP="005B1A6E">
      <w:pPr>
        <w:rPr>
          <w:sz w:val="24"/>
          <w:szCs w:val="24"/>
        </w:rPr>
      </w:pPr>
      <w:r w:rsidRPr="00FE2388">
        <w:rPr>
          <w:b/>
          <w:bCs/>
          <w:sz w:val="24"/>
          <w:szCs w:val="24"/>
        </w:rPr>
        <w:t xml:space="preserve">Line </w:t>
      </w:r>
      <w:r w:rsidR="00B94D43">
        <w:rPr>
          <w:b/>
          <w:bCs/>
          <w:sz w:val="24"/>
          <w:szCs w:val="24"/>
        </w:rPr>
        <w:t>38</w:t>
      </w:r>
      <w:r w:rsidR="009B0252">
        <w:rPr>
          <w:b/>
          <w:bCs/>
          <w:sz w:val="24"/>
          <w:szCs w:val="24"/>
        </w:rPr>
        <w:t>3</w:t>
      </w:r>
      <w:r w:rsidRPr="00FE2388">
        <w:rPr>
          <w:b/>
          <w:bCs/>
          <w:sz w:val="24"/>
          <w:szCs w:val="24"/>
        </w:rPr>
        <w:t>:</w:t>
      </w:r>
      <w:r>
        <w:rPr>
          <w:sz w:val="24"/>
          <w:szCs w:val="24"/>
        </w:rPr>
        <w:t xml:space="preserve"> </w:t>
      </w:r>
      <w:r w:rsidR="00B94D43">
        <w:rPr>
          <w:sz w:val="24"/>
          <w:szCs w:val="24"/>
        </w:rPr>
        <w:t xml:space="preserve">Changes “STC” </w:t>
      </w:r>
      <w:r w:rsidR="00925E73">
        <w:rPr>
          <w:sz w:val="24"/>
          <w:szCs w:val="24"/>
        </w:rPr>
        <w:t>to 100 in situations where over half the number of years have an STC of 100.</w:t>
      </w:r>
    </w:p>
    <w:p w14:paraId="739E06C2" w14:textId="63E2A3C9" w:rsidR="004F3E2C" w:rsidRDefault="00F818B3" w:rsidP="005B1A6E">
      <w:pPr>
        <w:rPr>
          <w:sz w:val="24"/>
          <w:szCs w:val="24"/>
        </w:rPr>
      </w:pPr>
      <w:r w:rsidRPr="00695021">
        <w:rPr>
          <w:b/>
          <w:bCs/>
          <w:sz w:val="24"/>
          <w:szCs w:val="24"/>
        </w:rPr>
        <w:t>Line 38</w:t>
      </w:r>
      <w:r w:rsidR="009B0252">
        <w:rPr>
          <w:b/>
          <w:bCs/>
          <w:sz w:val="24"/>
          <w:szCs w:val="24"/>
        </w:rPr>
        <w:t>8</w:t>
      </w:r>
      <w:r w:rsidRPr="00695021">
        <w:rPr>
          <w:b/>
          <w:bCs/>
          <w:sz w:val="24"/>
          <w:szCs w:val="24"/>
        </w:rPr>
        <w:t>:</w:t>
      </w:r>
      <w:r w:rsidR="00695021">
        <w:rPr>
          <w:b/>
          <w:bCs/>
          <w:sz w:val="24"/>
          <w:szCs w:val="24"/>
        </w:rPr>
        <w:t xml:space="preserve"> </w:t>
      </w:r>
      <w:r w:rsidR="004F3E2C">
        <w:rPr>
          <w:sz w:val="24"/>
          <w:szCs w:val="24"/>
        </w:rPr>
        <w:t>Combines wk4 with the indicators and indicator units table, binds to “wk5”.</w:t>
      </w:r>
    </w:p>
    <w:p w14:paraId="17D5296A" w14:textId="77777777" w:rsidR="004F3E2C" w:rsidRPr="00695021" w:rsidRDefault="004F3E2C" w:rsidP="005B1A6E">
      <w:pPr>
        <w:rPr>
          <w:sz w:val="24"/>
          <w:szCs w:val="24"/>
        </w:rPr>
      </w:pPr>
    </w:p>
    <w:p w14:paraId="23BEA368" w14:textId="798AA8A9" w:rsidR="004F3E2C" w:rsidRDefault="004F3E2C" w:rsidP="004F3E2C">
      <w:pPr>
        <w:rPr>
          <w:b/>
          <w:bCs/>
          <w:sz w:val="24"/>
          <w:szCs w:val="24"/>
        </w:rPr>
      </w:pPr>
      <w:r>
        <w:rPr>
          <w:b/>
          <w:bCs/>
          <w:sz w:val="24"/>
          <w:szCs w:val="24"/>
        </w:rPr>
        <w:t>CONFIDENCE ASSESSMENTS</w:t>
      </w:r>
      <w:r w:rsidR="00AA56DA">
        <w:rPr>
          <w:b/>
          <w:bCs/>
          <w:sz w:val="24"/>
          <w:szCs w:val="24"/>
        </w:rPr>
        <w:t xml:space="preserve"> (all done in wk5)</w:t>
      </w:r>
    </w:p>
    <w:p w14:paraId="4F34F4E9" w14:textId="381F0E5E" w:rsidR="00BF336F" w:rsidRDefault="00BF336F" w:rsidP="00BF336F">
      <w:pPr>
        <w:rPr>
          <w:sz w:val="24"/>
          <w:szCs w:val="24"/>
        </w:rPr>
      </w:pPr>
      <w:r w:rsidRPr="00695021">
        <w:rPr>
          <w:b/>
          <w:bCs/>
          <w:sz w:val="24"/>
          <w:szCs w:val="24"/>
        </w:rPr>
        <w:t xml:space="preserve">Line </w:t>
      </w:r>
      <w:r>
        <w:rPr>
          <w:b/>
          <w:bCs/>
          <w:sz w:val="24"/>
          <w:szCs w:val="24"/>
        </w:rPr>
        <w:t>39</w:t>
      </w:r>
      <w:r w:rsidR="009B0252">
        <w:rPr>
          <w:b/>
          <w:bCs/>
          <w:sz w:val="24"/>
          <w:szCs w:val="24"/>
        </w:rPr>
        <w:t>3</w:t>
      </w:r>
      <w:r w:rsidRPr="00695021">
        <w:rPr>
          <w:b/>
          <w:bCs/>
          <w:sz w:val="24"/>
          <w:szCs w:val="24"/>
        </w:rPr>
        <w:t>:</w:t>
      </w:r>
      <w:r>
        <w:rPr>
          <w:b/>
          <w:bCs/>
          <w:sz w:val="24"/>
          <w:szCs w:val="24"/>
        </w:rPr>
        <w:t xml:space="preserve"> </w:t>
      </w:r>
      <w:r w:rsidR="005D247E">
        <w:rPr>
          <w:sz w:val="24"/>
          <w:szCs w:val="24"/>
        </w:rPr>
        <w:t xml:space="preserve">Creates a new column “TC” which is the average of general and specific temporal </w:t>
      </w:r>
      <w:r w:rsidR="009D7861">
        <w:rPr>
          <w:sz w:val="24"/>
          <w:szCs w:val="24"/>
        </w:rPr>
        <w:t>confidences</w:t>
      </w:r>
      <w:r w:rsidR="005D247E">
        <w:rPr>
          <w:sz w:val="24"/>
          <w:szCs w:val="24"/>
        </w:rPr>
        <w:t xml:space="preserve"> </w:t>
      </w:r>
    </w:p>
    <w:p w14:paraId="74F13B73" w14:textId="642A8133" w:rsidR="009D7861" w:rsidRDefault="009D7861" w:rsidP="009D7861">
      <w:pPr>
        <w:rPr>
          <w:sz w:val="24"/>
          <w:szCs w:val="24"/>
        </w:rPr>
      </w:pPr>
      <w:r w:rsidRPr="00695021">
        <w:rPr>
          <w:b/>
          <w:bCs/>
          <w:sz w:val="24"/>
          <w:szCs w:val="24"/>
        </w:rPr>
        <w:t xml:space="preserve">Line </w:t>
      </w:r>
      <w:r>
        <w:rPr>
          <w:b/>
          <w:bCs/>
          <w:sz w:val="24"/>
          <w:szCs w:val="24"/>
        </w:rPr>
        <w:t>39</w:t>
      </w:r>
      <w:r w:rsidR="009B0252">
        <w:rPr>
          <w:b/>
          <w:bCs/>
          <w:sz w:val="24"/>
          <w:szCs w:val="24"/>
        </w:rPr>
        <w:t>5</w:t>
      </w:r>
      <w:r w:rsidRPr="00695021">
        <w:rPr>
          <w:b/>
          <w:bCs/>
          <w:sz w:val="24"/>
          <w:szCs w:val="24"/>
        </w:rPr>
        <w:t>:</w:t>
      </w:r>
      <w:r>
        <w:rPr>
          <w:b/>
          <w:bCs/>
          <w:sz w:val="24"/>
          <w:szCs w:val="24"/>
        </w:rPr>
        <w:t xml:space="preserve"> </w:t>
      </w:r>
      <w:r>
        <w:rPr>
          <w:sz w:val="24"/>
          <w:szCs w:val="24"/>
        </w:rPr>
        <w:t>Creates a new column “</w:t>
      </w:r>
      <w:proofErr w:type="spellStart"/>
      <w:r>
        <w:rPr>
          <w:sz w:val="24"/>
          <w:szCs w:val="24"/>
        </w:rPr>
        <w:t>TC_Class</w:t>
      </w:r>
      <w:proofErr w:type="spellEnd"/>
      <w:r>
        <w:rPr>
          <w:sz w:val="24"/>
          <w:szCs w:val="24"/>
        </w:rPr>
        <w:t>” which gives a grade based on values on TC</w:t>
      </w:r>
      <w:r w:rsidR="005511B3">
        <w:rPr>
          <w:sz w:val="24"/>
          <w:szCs w:val="24"/>
        </w:rPr>
        <w:t>: if TC &gt; 75 classed as “high”, between 50 and 75 “moderate”, below 50 “low”</w:t>
      </w:r>
    </w:p>
    <w:p w14:paraId="65F68938" w14:textId="44F09363" w:rsidR="00884D70" w:rsidRDefault="00884D70" w:rsidP="00884D70">
      <w:pPr>
        <w:rPr>
          <w:sz w:val="24"/>
          <w:szCs w:val="24"/>
        </w:rPr>
      </w:pPr>
      <w:r w:rsidRPr="00695021">
        <w:rPr>
          <w:b/>
          <w:bCs/>
          <w:sz w:val="24"/>
          <w:szCs w:val="24"/>
        </w:rPr>
        <w:t xml:space="preserve">Line </w:t>
      </w:r>
      <w:r>
        <w:rPr>
          <w:b/>
          <w:bCs/>
          <w:sz w:val="24"/>
          <w:szCs w:val="24"/>
        </w:rPr>
        <w:t>39</w:t>
      </w:r>
      <w:r w:rsidR="009B0252">
        <w:rPr>
          <w:b/>
          <w:bCs/>
          <w:sz w:val="24"/>
          <w:szCs w:val="24"/>
        </w:rPr>
        <w:t>8</w:t>
      </w:r>
      <w:r w:rsidRPr="00695021">
        <w:rPr>
          <w:b/>
          <w:bCs/>
          <w:sz w:val="24"/>
          <w:szCs w:val="24"/>
        </w:rPr>
        <w:t>:</w:t>
      </w:r>
      <w:r>
        <w:rPr>
          <w:b/>
          <w:bCs/>
          <w:sz w:val="24"/>
          <w:szCs w:val="24"/>
        </w:rPr>
        <w:t xml:space="preserve"> </w:t>
      </w:r>
      <w:r>
        <w:rPr>
          <w:sz w:val="24"/>
          <w:szCs w:val="24"/>
        </w:rPr>
        <w:t>Creates a new column “</w:t>
      </w:r>
      <w:r w:rsidR="00B5179D">
        <w:rPr>
          <w:sz w:val="24"/>
          <w:szCs w:val="24"/>
        </w:rPr>
        <w:t>S</w:t>
      </w:r>
      <w:r>
        <w:rPr>
          <w:sz w:val="24"/>
          <w:szCs w:val="24"/>
        </w:rPr>
        <w:t xml:space="preserve">C” which is the average of general and specific </w:t>
      </w:r>
      <w:proofErr w:type="spellStart"/>
      <w:r w:rsidR="00B5179D">
        <w:rPr>
          <w:sz w:val="24"/>
          <w:szCs w:val="24"/>
        </w:rPr>
        <w:t>sp</w:t>
      </w:r>
      <w:del w:id="52" w:author="Kate Collingridge (Cefas)" w:date="2021-07-21T10:54:00Z">
        <w:r w:rsidR="00B5179D" w:rsidDel="003A0F00">
          <w:rPr>
            <w:sz w:val="24"/>
            <w:szCs w:val="24"/>
          </w:rPr>
          <w:delText>t</w:delText>
        </w:r>
      </w:del>
      <w:r w:rsidR="00B5179D">
        <w:rPr>
          <w:sz w:val="24"/>
          <w:szCs w:val="24"/>
        </w:rPr>
        <w:t>aital</w:t>
      </w:r>
      <w:proofErr w:type="spellEnd"/>
      <w:r>
        <w:rPr>
          <w:sz w:val="24"/>
          <w:szCs w:val="24"/>
        </w:rPr>
        <w:t xml:space="preserve"> confidences </w:t>
      </w:r>
    </w:p>
    <w:p w14:paraId="3DFB274C" w14:textId="780F4BFE" w:rsidR="00884D70" w:rsidRDefault="00884D70" w:rsidP="00884D70">
      <w:pPr>
        <w:rPr>
          <w:sz w:val="24"/>
          <w:szCs w:val="24"/>
        </w:rPr>
      </w:pPr>
      <w:r w:rsidRPr="00695021">
        <w:rPr>
          <w:b/>
          <w:bCs/>
          <w:sz w:val="24"/>
          <w:szCs w:val="24"/>
        </w:rPr>
        <w:t xml:space="preserve">Line </w:t>
      </w:r>
      <w:r>
        <w:rPr>
          <w:b/>
          <w:bCs/>
          <w:sz w:val="24"/>
          <w:szCs w:val="24"/>
        </w:rPr>
        <w:t>40</w:t>
      </w:r>
      <w:r w:rsidR="009B0252">
        <w:rPr>
          <w:b/>
          <w:bCs/>
          <w:sz w:val="24"/>
          <w:szCs w:val="24"/>
        </w:rPr>
        <w:t>0</w:t>
      </w:r>
      <w:r w:rsidRPr="00695021">
        <w:rPr>
          <w:b/>
          <w:bCs/>
          <w:sz w:val="24"/>
          <w:szCs w:val="24"/>
        </w:rPr>
        <w:t>:</w:t>
      </w:r>
      <w:r>
        <w:rPr>
          <w:b/>
          <w:bCs/>
          <w:sz w:val="24"/>
          <w:szCs w:val="24"/>
        </w:rPr>
        <w:t xml:space="preserve"> </w:t>
      </w:r>
      <w:r>
        <w:rPr>
          <w:sz w:val="24"/>
          <w:szCs w:val="24"/>
        </w:rPr>
        <w:t>Creates a new column “</w:t>
      </w:r>
      <w:proofErr w:type="spellStart"/>
      <w:r w:rsidR="00B5179D">
        <w:rPr>
          <w:sz w:val="24"/>
          <w:szCs w:val="24"/>
        </w:rPr>
        <w:t>S</w:t>
      </w:r>
      <w:r>
        <w:rPr>
          <w:sz w:val="24"/>
          <w:szCs w:val="24"/>
        </w:rPr>
        <w:t>C_Class</w:t>
      </w:r>
      <w:proofErr w:type="spellEnd"/>
      <w:r>
        <w:rPr>
          <w:sz w:val="24"/>
          <w:szCs w:val="24"/>
        </w:rPr>
        <w:t xml:space="preserve">” which gives a grade based on values on </w:t>
      </w:r>
      <w:r w:rsidR="00B5179D">
        <w:rPr>
          <w:sz w:val="24"/>
          <w:szCs w:val="24"/>
        </w:rPr>
        <w:t>S</w:t>
      </w:r>
      <w:r>
        <w:rPr>
          <w:sz w:val="24"/>
          <w:szCs w:val="24"/>
        </w:rPr>
        <w:t xml:space="preserve">C: if </w:t>
      </w:r>
      <w:r w:rsidR="00B5179D">
        <w:rPr>
          <w:sz w:val="24"/>
          <w:szCs w:val="24"/>
        </w:rPr>
        <w:t>S</w:t>
      </w:r>
      <w:r>
        <w:rPr>
          <w:sz w:val="24"/>
          <w:szCs w:val="24"/>
        </w:rPr>
        <w:t xml:space="preserve">C &gt; 75 classed as “high”, between 50 and 75 “moderate”, below 50 “low”.  </w:t>
      </w:r>
    </w:p>
    <w:p w14:paraId="68DD3502" w14:textId="6D8A7CD3" w:rsidR="00533477" w:rsidRDefault="00A3414E" w:rsidP="00A3414E">
      <w:pPr>
        <w:rPr>
          <w:sz w:val="24"/>
          <w:szCs w:val="24"/>
        </w:rPr>
      </w:pPr>
      <w:r w:rsidRPr="00695021">
        <w:rPr>
          <w:b/>
          <w:bCs/>
          <w:sz w:val="24"/>
          <w:szCs w:val="24"/>
        </w:rPr>
        <w:t xml:space="preserve">Line </w:t>
      </w:r>
      <w:r>
        <w:rPr>
          <w:b/>
          <w:bCs/>
          <w:sz w:val="24"/>
          <w:szCs w:val="24"/>
        </w:rPr>
        <w:t>4</w:t>
      </w:r>
      <w:r w:rsidR="00935057">
        <w:rPr>
          <w:b/>
          <w:bCs/>
          <w:sz w:val="24"/>
          <w:szCs w:val="24"/>
        </w:rPr>
        <w:t>12</w:t>
      </w:r>
      <w:r w:rsidRPr="00695021">
        <w:rPr>
          <w:b/>
          <w:bCs/>
          <w:sz w:val="24"/>
          <w:szCs w:val="24"/>
        </w:rPr>
        <w:t>:</w:t>
      </w:r>
      <w:r>
        <w:rPr>
          <w:b/>
          <w:bCs/>
          <w:sz w:val="24"/>
          <w:szCs w:val="24"/>
        </w:rPr>
        <w:t xml:space="preserve"> </w:t>
      </w:r>
      <w:r>
        <w:rPr>
          <w:sz w:val="24"/>
          <w:szCs w:val="24"/>
        </w:rPr>
        <w:t>Creates a new column “AC_</w:t>
      </w:r>
      <w:r w:rsidR="00873C85">
        <w:rPr>
          <w:sz w:val="24"/>
          <w:szCs w:val="24"/>
        </w:rPr>
        <w:t>NPA</w:t>
      </w:r>
      <w:r>
        <w:rPr>
          <w:sz w:val="24"/>
          <w:szCs w:val="24"/>
        </w:rPr>
        <w:t xml:space="preserve">” (accuracy confidence </w:t>
      </w:r>
      <w:r w:rsidR="00533477">
        <w:rPr>
          <w:sz w:val="24"/>
          <w:szCs w:val="24"/>
        </w:rPr>
        <w:t xml:space="preserve">of </w:t>
      </w:r>
      <w:proofErr w:type="spellStart"/>
      <w:r w:rsidR="00873C85">
        <w:rPr>
          <w:sz w:val="24"/>
          <w:szCs w:val="24"/>
        </w:rPr>
        <w:t>non problem</w:t>
      </w:r>
      <w:proofErr w:type="spellEnd"/>
      <w:r w:rsidR="00873C85">
        <w:rPr>
          <w:sz w:val="24"/>
          <w:szCs w:val="24"/>
        </w:rPr>
        <w:t xml:space="preserve"> area</w:t>
      </w:r>
      <w:r w:rsidR="00533477">
        <w:rPr>
          <w:sz w:val="24"/>
          <w:szCs w:val="24"/>
        </w:rPr>
        <w:t>).</w:t>
      </w:r>
      <w:r w:rsidR="00873C85">
        <w:rPr>
          <w:sz w:val="24"/>
          <w:szCs w:val="24"/>
        </w:rPr>
        <w:t xml:space="preserve"> If Response is equal to 1, generates</w:t>
      </w:r>
      <w:r w:rsidR="00C355F8">
        <w:rPr>
          <w:sz w:val="24"/>
          <w:szCs w:val="24"/>
        </w:rPr>
        <w:t xml:space="preserve"> normal</w:t>
      </w:r>
      <w:r w:rsidR="00873C85">
        <w:rPr>
          <w:sz w:val="24"/>
          <w:szCs w:val="24"/>
        </w:rPr>
        <w:t xml:space="preserve"> </w:t>
      </w:r>
      <w:r w:rsidR="00695CF0">
        <w:rPr>
          <w:sz w:val="24"/>
          <w:szCs w:val="24"/>
        </w:rPr>
        <w:t xml:space="preserve">distribution around ES, </w:t>
      </w:r>
      <w:r w:rsidR="00C355F8">
        <w:rPr>
          <w:sz w:val="24"/>
          <w:szCs w:val="24"/>
        </w:rPr>
        <w:t>using quantiles ET, and AC_SE. Otherwise it generates distribution around ET, using quantiles ES, and AC_SE</w:t>
      </w:r>
    </w:p>
    <w:p w14:paraId="44814096" w14:textId="461227E8" w:rsidR="007307F0" w:rsidRDefault="007307F0" w:rsidP="007307F0">
      <w:pPr>
        <w:rPr>
          <w:sz w:val="24"/>
          <w:szCs w:val="24"/>
        </w:rPr>
      </w:pPr>
      <w:r w:rsidRPr="00695021">
        <w:rPr>
          <w:b/>
          <w:bCs/>
          <w:sz w:val="24"/>
          <w:szCs w:val="24"/>
        </w:rPr>
        <w:t xml:space="preserve">Line </w:t>
      </w:r>
      <w:r w:rsidR="00A027BD">
        <w:rPr>
          <w:b/>
          <w:bCs/>
          <w:sz w:val="24"/>
          <w:szCs w:val="24"/>
        </w:rPr>
        <w:t>415</w:t>
      </w:r>
      <w:r w:rsidRPr="00695021">
        <w:rPr>
          <w:b/>
          <w:bCs/>
          <w:sz w:val="24"/>
          <w:szCs w:val="24"/>
        </w:rPr>
        <w:t>:</w:t>
      </w:r>
      <w:r>
        <w:rPr>
          <w:b/>
          <w:bCs/>
          <w:sz w:val="24"/>
          <w:szCs w:val="24"/>
        </w:rPr>
        <w:t xml:space="preserve"> </w:t>
      </w:r>
      <w:r>
        <w:rPr>
          <w:sz w:val="24"/>
          <w:szCs w:val="24"/>
        </w:rPr>
        <w:t>Creates a new column “AC_PA” (accuracy confidence of problem area)</w:t>
      </w:r>
      <w:r w:rsidR="00727AED">
        <w:rPr>
          <w:sz w:val="24"/>
          <w:szCs w:val="24"/>
        </w:rPr>
        <w:t xml:space="preserve"> b</w:t>
      </w:r>
      <w:r w:rsidR="00A027BD">
        <w:rPr>
          <w:sz w:val="24"/>
          <w:szCs w:val="24"/>
        </w:rPr>
        <w:t>y subtracting AC_NPA from 1.</w:t>
      </w:r>
    </w:p>
    <w:p w14:paraId="2F619B95" w14:textId="77777777" w:rsidR="00325999" w:rsidRDefault="007C68E0" w:rsidP="007C68E0">
      <w:pPr>
        <w:rPr>
          <w:sz w:val="24"/>
          <w:szCs w:val="24"/>
        </w:rPr>
      </w:pPr>
      <w:r w:rsidRPr="00695021">
        <w:rPr>
          <w:b/>
          <w:bCs/>
          <w:sz w:val="24"/>
          <w:szCs w:val="24"/>
        </w:rPr>
        <w:t xml:space="preserve">Line </w:t>
      </w:r>
      <w:r>
        <w:rPr>
          <w:b/>
          <w:bCs/>
          <w:sz w:val="24"/>
          <w:szCs w:val="24"/>
        </w:rPr>
        <w:t>421</w:t>
      </w:r>
      <w:r w:rsidRPr="00695021">
        <w:rPr>
          <w:b/>
          <w:bCs/>
          <w:sz w:val="24"/>
          <w:szCs w:val="24"/>
        </w:rPr>
        <w:t>:</w:t>
      </w:r>
      <w:r>
        <w:rPr>
          <w:b/>
          <w:bCs/>
          <w:sz w:val="24"/>
          <w:szCs w:val="24"/>
        </w:rPr>
        <w:t xml:space="preserve"> </w:t>
      </w:r>
      <w:r>
        <w:rPr>
          <w:sz w:val="24"/>
          <w:szCs w:val="24"/>
        </w:rPr>
        <w:t>Creates a new column “AC” (accuracy confidenc</w:t>
      </w:r>
      <w:r w:rsidR="00727AED">
        <w:rPr>
          <w:sz w:val="24"/>
          <w:szCs w:val="24"/>
        </w:rPr>
        <w:t>e)</w:t>
      </w:r>
      <w:r w:rsidR="00325999">
        <w:rPr>
          <w:sz w:val="24"/>
          <w:szCs w:val="24"/>
        </w:rPr>
        <w:t>. Uses the larger value out of AC_NPA and AC_PA</w:t>
      </w:r>
    </w:p>
    <w:p w14:paraId="21873787" w14:textId="5812491B" w:rsidR="00906BE5" w:rsidRDefault="00727AED" w:rsidP="00906BE5">
      <w:pPr>
        <w:rPr>
          <w:sz w:val="24"/>
          <w:szCs w:val="24"/>
        </w:rPr>
      </w:pPr>
      <w:r>
        <w:rPr>
          <w:sz w:val="24"/>
          <w:szCs w:val="24"/>
        </w:rPr>
        <w:t xml:space="preserve"> </w:t>
      </w:r>
      <w:r w:rsidR="00906BE5" w:rsidRPr="00695021">
        <w:rPr>
          <w:b/>
          <w:bCs/>
          <w:sz w:val="24"/>
          <w:szCs w:val="24"/>
        </w:rPr>
        <w:t xml:space="preserve">Line </w:t>
      </w:r>
      <w:r w:rsidR="00FD4F0A">
        <w:rPr>
          <w:b/>
          <w:bCs/>
          <w:sz w:val="24"/>
          <w:szCs w:val="24"/>
        </w:rPr>
        <w:t>424</w:t>
      </w:r>
      <w:r w:rsidR="00906BE5" w:rsidRPr="00695021">
        <w:rPr>
          <w:b/>
          <w:bCs/>
          <w:sz w:val="24"/>
          <w:szCs w:val="24"/>
        </w:rPr>
        <w:t>:</w:t>
      </w:r>
      <w:r w:rsidR="00906BE5">
        <w:rPr>
          <w:b/>
          <w:bCs/>
          <w:sz w:val="24"/>
          <w:szCs w:val="24"/>
        </w:rPr>
        <w:t xml:space="preserve"> </w:t>
      </w:r>
      <w:r w:rsidR="00906BE5">
        <w:rPr>
          <w:sz w:val="24"/>
          <w:szCs w:val="24"/>
        </w:rPr>
        <w:t>Creates a new column “AC</w:t>
      </w:r>
      <w:r w:rsidR="00FD4F0A">
        <w:rPr>
          <w:sz w:val="24"/>
          <w:szCs w:val="24"/>
        </w:rPr>
        <w:t>C</w:t>
      </w:r>
      <w:r w:rsidR="00906BE5">
        <w:rPr>
          <w:sz w:val="24"/>
          <w:szCs w:val="24"/>
        </w:rPr>
        <w:t>” (accuracy confidence</w:t>
      </w:r>
      <w:r w:rsidR="00FD4F0A">
        <w:rPr>
          <w:sz w:val="24"/>
          <w:szCs w:val="24"/>
        </w:rPr>
        <w:t xml:space="preserve"> class</w:t>
      </w:r>
      <w:r w:rsidR="00906BE5">
        <w:rPr>
          <w:sz w:val="24"/>
          <w:szCs w:val="24"/>
        </w:rPr>
        <w:t xml:space="preserve">). </w:t>
      </w:r>
      <w:r w:rsidR="00FD4F0A">
        <w:rPr>
          <w:sz w:val="24"/>
          <w:szCs w:val="24"/>
        </w:rPr>
        <w:t>If AC</w:t>
      </w:r>
      <w:r w:rsidR="00F33907">
        <w:rPr>
          <w:sz w:val="24"/>
          <w:szCs w:val="24"/>
        </w:rPr>
        <w:t xml:space="preserve"> is greater than 0.9 it receives 100, if AC is bigger than 0.7 it receives 50, otherwise 0.</w:t>
      </w:r>
    </w:p>
    <w:p w14:paraId="041A249D" w14:textId="6553D62A" w:rsidR="00A027BD" w:rsidRDefault="00F33907" w:rsidP="007307F0">
      <w:pPr>
        <w:rPr>
          <w:sz w:val="24"/>
          <w:szCs w:val="24"/>
        </w:rPr>
      </w:pPr>
      <w:r w:rsidRPr="00695021">
        <w:rPr>
          <w:b/>
          <w:bCs/>
          <w:sz w:val="24"/>
          <w:szCs w:val="24"/>
        </w:rPr>
        <w:t xml:space="preserve">Line </w:t>
      </w:r>
      <w:r>
        <w:rPr>
          <w:b/>
          <w:bCs/>
          <w:sz w:val="24"/>
          <w:szCs w:val="24"/>
        </w:rPr>
        <w:t>42</w:t>
      </w:r>
      <w:r w:rsidR="00956888">
        <w:rPr>
          <w:b/>
          <w:bCs/>
          <w:sz w:val="24"/>
          <w:szCs w:val="24"/>
        </w:rPr>
        <w:t>6</w:t>
      </w:r>
      <w:r w:rsidRPr="00695021">
        <w:rPr>
          <w:b/>
          <w:bCs/>
          <w:sz w:val="24"/>
          <w:szCs w:val="24"/>
        </w:rPr>
        <w:t>:</w:t>
      </w:r>
      <w:r>
        <w:rPr>
          <w:b/>
          <w:bCs/>
          <w:sz w:val="24"/>
          <w:szCs w:val="24"/>
        </w:rPr>
        <w:t xml:space="preserve"> </w:t>
      </w:r>
      <w:r>
        <w:rPr>
          <w:sz w:val="24"/>
          <w:szCs w:val="24"/>
        </w:rPr>
        <w:t>Creates a new column “</w:t>
      </w:r>
      <w:proofErr w:type="spellStart"/>
      <w:r>
        <w:rPr>
          <w:sz w:val="24"/>
          <w:szCs w:val="24"/>
        </w:rPr>
        <w:t>ACC</w:t>
      </w:r>
      <w:r w:rsidR="00823E55">
        <w:rPr>
          <w:sz w:val="24"/>
          <w:szCs w:val="24"/>
        </w:rPr>
        <w:t>_Class</w:t>
      </w:r>
      <w:proofErr w:type="spellEnd"/>
      <w:r>
        <w:rPr>
          <w:sz w:val="24"/>
          <w:szCs w:val="24"/>
        </w:rPr>
        <w:t>” (accuracy confidence class</w:t>
      </w:r>
      <w:r w:rsidR="00823E55">
        <w:rPr>
          <w:sz w:val="24"/>
          <w:szCs w:val="24"/>
        </w:rPr>
        <w:t xml:space="preserve"> </w:t>
      </w:r>
      <w:proofErr w:type="spellStart"/>
      <w:r w:rsidR="00823E55">
        <w:rPr>
          <w:sz w:val="24"/>
          <w:szCs w:val="24"/>
        </w:rPr>
        <w:t>class</w:t>
      </w:r>
      <w:proofErr w:type="spellEnd"/>
      <w:r w:rsidR="00823E55">
        <w:rPr>
          <w:sz w:val="24"/>
          <w:szCs w:val="24"/>
        </w:rPr>
        <w:t xml:space="preserve"> (?)</w:t>
      </w:r>
      <w:r>
        <w:rPr>
          <w:sz w:val="24"/>
          <w:szCs w:val="24"/>
        </w:rPr>
        <w:t>). If A</w:t>
      </w:r>
      <w:r w:rsidR="00823E55">
        <w:rPr>
          <w:sz w:val="24"/>
          <w:szCs w:val="24"/>
        </w:rPr>
        <w:t>C</w:t>
      </w:r>
      <w:r>
        <w:rPr>
          <w:sz w:val="24"/>
          <w:szCs w:val="24"/>
        </w:rPr>
        <w:t xml:space="preserve">C is greater than </w:t>
      </w:r>
      <w:r w:rsidR="00823E55">
        <w:rPr>
          <w:sz w:val="24"/>
          <w:szCs w:val="24"/>
        </w:rPr>
        <w:t xml:space="preserve">75 it </w:t>
      </w:r>
      <w:r w:rsidR="00DD24DB">
        <w:rPr>
          <w:sz w:val="24"/>
          <w:szCs w:val="24"/>
        </w:rPr>
        <w:t>is “High”, if it is greater than or equal to “50” is “Moderate”, otherwise it is “Low”.</w:t>
      </w:r>
    </w:p>
    <w:p w14:paraId="3CCA1656" w14:textId="7A5EF3FC" w:rsidR="002E02F1" w:rsidRDefault="002E02F1" w:rsidP="002E02F1">
      <w:pPr>
        <w:rPr>
          <w:sz w:val="24"/>
          <w:szCs w:val="24"/>
        </w:rPr>
      </w:pPr>
      <w:r w:rsidRPr="00695021">
        <w:rPr>
          <w:b/>
          <w:bCs/>
          <w:sz w:val="24"/>
          <w:szCs w:val="24"/>
        </w:rPr>
        <w:t xml:space="preserve">Line </w:t>
      </w:r>
      <w:r>
        <w:rPr>
          <w:b/>
          <w:bCs/>
          <w:sz w:val="24"/>
          <w:szCs w:val="24"/>
        </w:rPr>
        <w:t>429</w:t>
      </w:r>
      <w:r w:rsidRPr="00695021">
        <w:rPr>
          <w:b/>
          <w:bCs/>
          <w:sz w:val="24"/>
          <w:szCs w:val="24"/>
        </w:rPr>
        <w:t>:</w:t>
      </w:r>
      <w:r>
        <w:rPr>
          <w:b/>
          <w:bCs/>
          <w:sz w:val="24"/>
          <w:szCs w:val="24"/>
        </w:rPr>
        <w:t xml:space="preserve"> </w:t>
      </w:r>
      <w:r>
        <w:rPr>
          <w:sz w:val="24"/>
          <w:szCs w:val="24"/>
        </w:rPr>
        <w:t>Creates overall confidence in column “C” which is TC+SC+ACC/3</w:t>
      </w:r>
    </w:p>
    <w:p w14:paraId="01877432" w14:textId="57755CF2" w:rsidR="007307F0" w:rsidRDefault="00A65907" w:rsidP="00A3414E">
      <w:pPr>
        <w:rPr>
          <w:sz w:val="24"/>
          <w:szCs w:val="24"/>
        </w:rPr>
      </w:pPr>
      <w:r w:rsidRPr="00695021">
        <w:rPr>
          <w:b/>
          <w:bCs/>
          <w:sz w:val="24"/>
          <w:szCs w:val="24"/>
        </w:rPr>
        <w:lastRenderedPageBreak/>
        <w:t xml:space="preserve">Line </w:t>
      </w:r>
      <w:r>
        <w:rPr>
          <w:b/>
          <w:bCs/>
          <w:sz w:val="24"/>
          <w:szCs w:val="24"/>
        </w:rPr>
        <w:t>431</w:t>
      </w:r>
      <w:r w:rsidRPr="00695021">
        <w:rPr>
          <w:b/>
          <w:bCs/>
          <w:sz w:val="24"/>
          <w:szCs w:val="24"/>
        </w:rPr>
        <w:t>:</w:t>
      </w:r>
      <w:r>
        <w:rPr>
          <w:b/>
          <w:bCs/>
          <w:sz w:val="24"/>
          <w:szCs w:val="24"/>
        </w:rPr>
        <w:t xml:space="preserve"> </w:t>
      </w:r>
      <w:r>
        <w:rPr>
          <w:sz w:val="24"/>
          <w:szCs w:val="24"/>
        </w:rPr>
        <w:t>Creates</w:t>
      </w:r>
      <w:r w:rsidR="00510E58">
        <w:rPr>
          <w:sz w:val="24"/>
          <w:szCs w:val="24"/>
        </w:rPr>
        <w:t xml:space="preserve"> </w:t>
      </w:r>
      <w:r w:rsidR="0074256C">
        <w:rPr>
          <w:sz w:val="24"/>
          <w:szCs w:val="24"/>
        </w:rPr>
        <w:t>confidence</w:t>
      </w:r>
      <w:r w:rsidR="00510E58">
        <w:rPr>
          <w:sz w:val="24"/>
          <w:szCs w:val="24"/>
        </w:rPr>
        <w:t xml:space="preserve"> class in column “</w:t>
      </w:r>
      <w:proofErr w:type="spellStart"/>
      <w:r w:rsidR="00510E58">
        <w:rPr>
          <w:sz w:val="24"/>
          <w:szCs w:val="24"/>
        </w:rPr>
        <w:t>C_Class</w:t>
      </w:r>
      <w:proofErr w:type="spellEnd"/>
      <w:r w:rsidR="00510E58">
        <w:rPr>
          <w:sz w:val="24"/>
          <w:szCs w:val="24"/>
        </w:rPr>
        <w:t>”</w:t>
      </w:r>
      <w:r w:rsidR="0074256C">
        <w:rPr>
          <w:sz w:val="24"/>
          <w:szCs w:val="24"/>
        </w:rPr>
        <w:t xml:space="preserve">: if C is greater than </w:t>
      </w:r>
      <w:r w:rsidR="00373641">
        <w:rPr>
          <w:sz w:val="24"/>
          <w:szCs w:val="24"/>
        </w:rPr>
        <w:t xml:space="preserve">75 it is “High”, if it is greater than or equal to 50 it is “Moderate”, otherwise it is “Low”. </w:t>
      </w:r>
    </w:p>
    <w:p w14:paraId="331FCC8A" w14:textId="1569F062" w:rsidR="00884D70" w:rsidRDefault="00AA56DA" w:rsidP="009D7861">
      <w:pPr>
        <w:rPr>
          <w:sz w:val="24"/>
          <w:szCs w:val="24"/>
        </w:rPr>
      </w:pPr>
      <w:r w:rsidRPr="0056104B">
        <w:rPr>
          <w:b/>
          <w:bCs/>
          <w:sz w:val="24"/>
          <w:szCs w:val="24"/>
        </w:rPr>
        <w:t>L</w:t>
      </w:r>
      <w:r w:rsidR="009B39EA" w:rsidRPr="0056104B">
        <w:rPr>
          <w:b/>
          <w:bCs/>
          <w:sz w:val="24"/>
          <w:szCs w:val="24"/>
        </w:rPr>
        <w:t>ine 436 – 457:</w:t>
      </w:r>
      <w:r w:rsidR="009B39EA">
        <w:rPr>
          <w:sz w:val="24"/>
          <w:szCs w:val="24"/>
        </w:rPr>
        <w:t xml:space="preserve"> </w:t>
      </w:r>
      <w:commentRangeStart w:id="53"/>
      <w:r w:rsidR="009B39EA">
        <w:rPr>
          <w:sz w:val="24"/>
          <w:szCs w:val="24"/>
        </w:rPr>
        <w:t>Ca</w:t>
      </w:r>
      <w:del w:id="54" w:author="Kate Collingridge (Cefas)" w:date="2021-07-21T10:57:00Z">
        <w:r w:rsidR="009B39EA" w:rsidDel="0054592E">
          <w:rPr>
            <w:sz w:val="24"/>
            <w:szCs w:val="24"/>
          </w:rPr>
          <w:delText>c</w:delText>
        </w:r>
      </w:del>
      <w:r w:rsidR="009B39EA">
        <w:rPr>
          <w:sz w:val="24"/>
          <w:szCs w:val="24"/>
        </w:rPr>
        <w:t>l</w:t>
      </w:r>
      <w:ins w:id="55" w:author="Kate Collingridge (Cefas)" w:date="2021-07-21T10:57:00Z">
        <w:r w:rsidR="0054592E">
          <w:rPr>
            <w:sz w:val="24"/>
            <w:szCs w:val="24"/>
          </w:rPr>
          <w:t>c</w:t>
        </w:r>
      </w:ins>
      <w:r w:rsidR="009B39EA">
        <w:rPr>
          <w:sz w:val="24"/>
          <w:szCs w:val="24"/>
        </w:rPr>
        <w:t>u</w:t>
      </w:r>
      <w:ins w:id="56" w:author="Kate Collingridge (Cefas)" w:date="2021-07-21T10:57:00Z">
        <w:r w:rsidR="0054592E">
          <w:rPr>
            <w:sz w:val="24"/>
            <w:szCs w:val="24"/>
          </w:rPr>
          <w:t>l</w:t>
        </w:r>
      </w:ins>
      <w:r w:rsidR="009B39EA">
        <w:rPr>
          <w:sz w:val="24"/>
          <w:szCs w:val="24"/>
        </w:rPr>
        <w:t>ates BEST, EQR, EQR_GM, EQR_</w:t>
      </w:r>
      <w:proofErr w:type="gramStart"/>
      <w:r w:rsidR="009B39EA">
        <w:rPr>
          <w:sz w:val="24"/>
          <w:szCs w:val="24"/>
        </w:rPr>
        <w:t>HG,EQR</w:t>
      </w:r>
      <w:proofErr w:type="gramEnd"/>
      <w:r w:rsidR="009B39EA">
        <w:rPr>
          <w:sz w:val="24"/>
          <w:szCs w:val="24"/>
        </w:rPr>
        <w:t>_PB, EQR_MP, EQRS, EQRS</w:t>
      </w:r>
      <w:r w:rsidR="0056104B">
        <w:rPr>
          <w:sz w:val="24"/>
          <w:szCs w:val="24"/>
        </w:rPr>
        <w:t xml:space="preserve"> in wk5. Exactly the same as in lines 330-348.</w:t>
      </w:r>
      <w:commentRangeEnd w:id="53"/>
      <w:r w:rsidR="0054592E">
        <w:rPr>
          <w:rStyle w:val="CommentReference"/>
        </w:rPr>
        <w:commentReference w:id="53"/>
      </w:r>
    </w:p>
    <w:p w14:paraId="3AFB6B61" w14:textId="768A8636" w:rsidR="005C7767" w:rsidRDefault="005C7767" w:rsidP="005C7767">
      <w:pPr>
        <w:rPr>
          <w:b/>
          <w:bCs/>
          <w:sz w:val="24"/>
          <w:szCs w:val="24"/>
        </w:rPr>
      </w:pPr>
      <w:r>
        <w:rPr>
          <w:b/>
          <w:bCs/>
          <w:sz w:val="24"/>
          <w:szCs w:val="24"/>
        </w:rPr>
        <w:t>CATEGORY</w:t>
      </w:r>
    </w:p>
    <w:p w14:paraId="52D61878" w14:textId="233B3802" w:rsidR="00FF042C" w:rsidRDefault="005C7767" w:rsidP="005B1A6E">
      <w:pPr>
        <w:rPr>
          <w:sz w:val="24"/>
          <w:szCs w:val="24"/>
        </w:rPr>
      </w:pPr>
      <w:r w:rsidRPr="00695021">
        <w:rPr>
          <w:b/>
          <w:bCs/>
          <w:sz w:val="24"/>
          <w:szCs w:val="24"/>
        </w:rPr>
        <w:t xml:space="preserve">Line </w:t>
      </w:r>
      <w:r w:rsidR="004733C3">
        <w:rPr>
          <w:b/>
          <w:bCs/>
          <w:sz w:val="24"/>
          <w:szCs w:val="24"/>
        </w:rPr>
        <w:t>462</w:t>
      </w:r>
      <w:r w:rsidRPr="00695021">
        <w:rPr>
          <w:b/>
          <w:bCs/>
          <w:sz w:val="24"/>
          <w:szCs w:val="24"/>
        </w:rPr>
        <w:t>:</w:t>
      </w:r>
      <w:r>
        <w:rPr>
          <w:b/>
          <w:bCs/>
          <w:sz w:val="24"/>
          <w:szCs w:val="24"/>
        </w:rPr>
        <w:t xml:space="preserve"> </w:t>
      </w:r>
      <w:r w:rsidR="00455396">
        <w:rPr>
          <w:sz w:val="24"/>
          <w:szCs w:val="24"/>
        </w:rPr>
        <w:t xml:space="preserve">For rows with have EQRS scores, </w:t>
      </w:r>
      <w:r w:rsidR="00823608">
        <w:rPr>
          <w:sz w:val="24"/>
          <w:szCs w:val="24"/>
        </w:rPr>
        <w:t>creates weighted mean of EQR</w:t>
      </w:r>
      <w:r w:rsidR="003A6D1F">
        <w:rPr>
          <w:sz w:val="24"/>
          <w:szCs w:val="24"/>
        </w:rPr>
        <w:t>, EQRS, and C using weights “</w:t>
      </w:r>
      <w:commentRangeStart w:id="57"/>
      <w:r w:rsidR="003A6D1F">
        <w:rPr>
          <w:sz w:val="24"/>
          <w:szCs w:val="24"/>
        </w:rPr>
        <w:t>IW</w:t>
      </w:r>
      <w:commentRangeEnd w:id="57"/>
      <w:r w:rsidR="00010851">
        <w:rPr>
          <w:rStyle w:val="CommentReference"/>
        </w:rPr>
        <w:commentReference w:id="57"/>
      </w:r>
      <w:r w:rsidR="003A6D1F">
        <w:rPr>
          <w:sz w:val="24"/>
          <w:szCs w:val="24"/>
        </w:rPr>
        <w:t>” in columns “EQR”, “EQRS”, and “C”</w:t>
      </w:r>
      <w:r w:rsidR="00FF042C">
        <w:rPr>
          <w:sz w:val="24"/>
          <w:szCs w:val="24"/>
        </w:rPr>
        <w:t xml:space="preserve"> (replacing original values</w:t>
      </w:r>
      <w:r w:rsidR="003A6D1F">
        <w:rPr>
          <w:sz w:val="24"/>
          <w:szCs w:val="24"/>
        </w:rPr>
        <w:t xml:space="preserve">. </w:t>
      </w:r>
      <w:r w:rsidR="00FF042C">
        <w:rPr>
          <w:sz w:val="24"/>
          <w:szCs w:val="24"/>
        </w:rPr>
        <w:t xml:space="preserve">Saves in </w:t>
      </w:r>
      <w:proofErr w:type="spellStart"/>
      <w:r w:rsidR="00FF042C">
        <w:rPr>
          <w:sz w:val="24"/>
          <w:szCs w:val="24"/>
        </w:rPr>
        <w:t>dataframe</w:t>
      </w:r>
      <w:proofErr w:type="spellEnd"/>
      <w:r w:rsidR="00FF042C">
        <w:rPr>
          <w:sz w:val="24"/>
          <w:szCs w:val="24"/>
        </w:rPr>
        <w:t xml:space="preserve"> “wk6”.</w:t>
      </w:r>
    </w:p>
    <w:p w14:paraId="05899DD4" w14:textId="4E58117D" w:rsidR="006C6AB8" w:rsidRDefault="00FF042C" w:rsidP="00147B6E">
      <w:pPr>
        <w:rPr>
          <w:sz w:val="24"/>
          <w:szCs w:val="24"/>
        </w:rPr>
      </w:pPr>
      <w:r w:rsidRPr="00695021">
        <w:rPr>
          <w:b/>
          <w:bCs/>
          <w:sz w:val="24"/>
          <w:szCs w:val="24"/>
        </w:rPr>
        <w:t xml:space="preserve">Line </w:t>
      </w:r>
      <w:r>
        <w:rPr>
          <w:b/>
          <w:bCs/>
          <w:sz w:val="24"/>
          <w:szCs w:val="24"/>
        </w:rPr>
        <w:t>46</w:t>
      </w:r>
      <w:r w:rsidR="003769FE">
        <w:rPr>
          <w:b/>
          <w:bCs/>
          <w:sz w:val="24"/>
          <w:szCs w:val="24"/>
        </w:rPr>
        <w:t>4</w:t>
      </w:r>
      <w:r w:rsidRPr="00695021">
        <w:rPr>
          <w:b/>
          <w:bCs/>
          <w:sz w:val="24"/>
          <w:szCs w:val="24"/>
        </w:rPr>
        <w:t>:</w:t>
      </w:r>
      <w:r>
        <w:rPr>
          <w:b/>
          <w:bCs/>
          <w:sz w:val="24"/>
          <w:szCs w:val="24"/>
        </w:rPr>
        <w:t xml:space="preserve"> </w:t>
      </w:r>
      <w:r w:rsidR="00067ECB">
        <w:rPr>
          <w:sz w:val="24"/>
          <w:szCs w:val="24"/>
        </w:rPr>
        <w:t>Makes “wk6” wi</w:t>
      </w:r>
      <w:r w:rsidR="00A701B1">
        <w:rPr>
          <w:sz w:val="24"/>
          <w:szCs w:val="24"/>
        </w:rPr>
        <w:t>de</w:t>
      </w:r>
      <w:r w:rsidR="00EA7BA2">
        <w:rPr>
          <w:sz w:val="24"/>
          <w:szCs w:val="24"/>
        </w:rPr>
        <w:t xml:space="preserve"> (pivoting rows-&gt; columns)</w:t>
      </w:r>
      <w:r w:rsidR="00A701B1">
        <w:rPr>
          <w:sz w:val="24"/>
          <w:szCs w:val="24"/>
        </w:rPr>
        <w:t xml:space="preserve"> using variables</w:t>
      </w:r>
      <w:r w:rsidR="00E132F3">
        <w:rPr>
          <w:sz w:val="24"/>
          <w:szCs w:val="24"/>
        </w:rPr>
        <w:t xml:space="preserve"> “N”, “EQR”, “EQRS”, and “C”</w:t>
      </w:r>
      <w:ins w:id="58" w:author="Kate Collingridge (Cefas)" w:date="2021-07-21T11:10:00Z">
        <w:r w:rsidR="00FB6DCE">
          <w:rPr>
            <w:sz w:val="24"/>
            <w:szCs w:val="24"/>
          </w:rPr>
          <w:t xml:space="preserve">. Saves in </w:t>
        </w:r>
        <w:proofErr w:type="spellStart"/>
        <w:r w:rsidR="00FB6DCE">
          <w:rPr>
            <w:sz w:val="24"/>
            <w:szCs w:val="24"/>
          </w:rPr>
          <w:t>dataframe</w:t>
        </w:r>
        <w:proofErr w:type="spellEnd"/>
        <w:r w:rsidR="00FB6DCE">
          <w:rPr>
            <w:sz w:val="24"/>
            <w:szCs w:val="24"/>
          </w:rPr>
          <w:t xml:space="preserve"> “wk</w:t>
        </w:r>
        <w:r w:rsidR="00FB6DCE">
          <w:rPr>
            <w:sz w:val="24"/>
            <w:szCs w:val="24"/>
          </w:rPr>
          <w:t>7</w:t>
        </w:r>
        <w:r w:rsidR="00FB6DCE">
          <w:rPr>
            <w:sz w:val="24"/>
            <w:szCs w:val="24"/>
          </w:rPr>
          <w:t>”.</w:t>
        </w:r>
      </w:ins>
    </w:p>
    <w:p w14:paraId="42185682" w14:textId="41F5D1B3" w:rsidR="007E79E4" w:rsidRDefault="007E79E4" w:rsidP="007E79E4">
      <w:pPr>
        <w:rPr>
          <w:b/>
          <w:bCs/>
          <w:sz w:val="24"/>
          <w:szCs w:val="24"/>
        </w:rPr>
      </w:pPr>
      <w:r>
        <w:rPr>
          <w:b/>
          <w:bCs/>
          <w:sz w:val="24"/>
          <w:szCs w:val="24"/>
        </w:rPr>
        <w:t>ASSESSMENT</w:t>
      </w:r>
    </w:p>
    <w:p w14:paraId="42BD4E16" w14:textId="4FEBD7D6" w:rsidR="00297E86" w:rsidRDefault="003175BB" w:rsidP="00147B6E">
      <w:pPr>
        <w:rPr>
          <w:sz w:val="24"/>
          <w:szCs w:val="24"/>
        </w:rPr>
      </w:pPr>
      <w:r w:rsidRPr="00695021">
        <w:rPr>
          <w:b/>
          <w:bCs/>
          <w:sz w:val="24"/>
          <w:szCs w:val="24"/>
        </w:rPr>
        <w:t xml:space="preserve">Line </w:t>
      </w:r>
      <w:r>
        <w:rPr>
          <w:b/>
          <w:bCs/>
          <w:sz w:val="24"/>
          <w:szCs w:val="24"/>
        </w:rPr>
        <w:t>469</w:t>
      </w:r>
      <w:r w:rsidRPr="00695021">
        <w:rPr>
          <w:b/>
          <w:bCs/>
          <w:sz w:val="24"/>
          <w:szCs w:val="24"/>
        </w:rPr>
        <w:t>:</w:t>
      </w:r>
      <w:r>
        <w:rPr>
          <w:b/>
          <w:bCs/>
          <w:sz w:val="24"/>
          <w:szCs w:val="24"/>
        </w:rPr>
        <w:t xml:space="preserve"> </w:t>
      </w:r>
      <w:r>
        <w:rPr>
          <w:sz w:val="24"/>
          <w:szCs w:val="24"/>
        </w:rPr>
        <w:t xml:space="preserve">For rows </w:t>
      </w:r>
      <w:r w:rsidR="004120AD">
        <w:rPr>
          <w:sz w:val="24"/>
          <w:szCs w:val="24"/>
        </w:rPr>
        <w:t>where “</w:t>
      </w:r>
      <w:commentRangeStart w:id="59"/>
      <w:proofErr w:type="spellStart"/>
      <w:r w:rsidR="004120AD">
        <w:rPr>
          <w:sz w:val="24"/>
          <w:szCs w:val="24"/>
        </w:rPr>
        <w:t>CategoryID</w:t>
      </w:r>
      <w:commentRangeEnd w:id="59"/>
      <w:proofErr w:type="spellEnd"/>
      <w:r w:rsidR="00BC632D">
        <w:rPr>
          <w:rStyle w:val="CommentReference"/>
        </w:rPr>
        <w:commentReference w:id="59"/>
      </w:r>
      <w:r w:rsidR="004120AD">
        <w:rPr>
          <w:sz w:val="24"/>
          <w:szCs w:val="24"/>
        </w:rPr>
        <w:t xml:space="preserve">” is 2 or 3: </w:t>
      </w:r>
      <w:r w:rsidR="00872104">
        <w:rPr>
          <w:sz w:val="24"/>
          <w:szCs w:val="24"/>
        </w:rPr>
        <w:t xml:space="preserve">calculate minimum EQR and EQRS and set </w:t>
      </w:r>
      <w:proofErr w:type="spellStart"/>
      <w:r w:rsidR="00872104">
        <w:rPr>
          <w:sz w:val="24"/>
          <w:szCs w:val="24"/>
        </w:rPr>
        <w:t>UnitID</w:t>
      </w:r>
      <w:proofErr w:type="spellEnd"/>
      <w:r w:rsidR="00872104">
        <w:rPr>
          <w:sz w:val="24"/>
          <w:szCs w:val="24"/>
        </w:rPr>
        <w:t xml:space="preserve"> </w:t>
      </w:r>
      <w:r w:rsidR="00297E86">
        <w:rPr>
          <w:sz w:val="24"/>
          <w:szCs w:val="24"/>
        </w:rPr>
        <w:t xml:space="preserve">as key column. “N” is renamed to “NE”. Saved to </w:t>
      </w:r>
      <w:proofErr w:type="spellStart"/>
      <w:r w:rsidR="00297E86">
        <w:rPr>
          <w:sz w:val="24"/>
          <w:szCs w:val="24"/>
        </w:rPr>
        <w:t>dataframe</w:t>
      </w:r>
      <w:proofErr w:type="spellEnd"/>
      <w:r w:rsidR="00297E86">
        <w:rPr>
          <w:sz w:val="24"/>
          <w:szCs w:val="24"/>
        </w:rPr>
        <w:t xml:space="preserve"> wk81. </w:t>
      </w:r>
    </w:p>
    <w:p w14:paraId="39EA3BA5" w14:textId="09C3E096" w:rsidR="00952C07" w:rsidRDefault="00952C07" w:rsidP="00952C07">
      <w:pPr>
        <w:rPr>
          <w:sz w:val="24"/>
          <w:szCs w:val="24"/>
        </w:rPr>
      </w:pPr>
      <w:r w:rsidRPr="00695021">
        <w:rPr>
          <w:b/>
          <w:bCs/>
          <w:sz w:val="24"/>
          <w:szCs w:val="24"/>
        </w:rPr>
        <w:t xml:space="preserve">Line </w:t>
      </w:r>
      <w:r>
        <w:rPr>
          <w:b/>
          <w:bCs/>
          <w:sz w:val="24"/>
          <w:szCs w:val="24"/>
        </w:rPr>
        <w:t>470</w:t>
      </w:r>
      <w:r w:rsidRPr="00695021">
        <w:rPr>
          <w:b/>
          <w:bCs/>
          <w:sz w:val="24"/>
          <w:szCs w:val="24"/>
        </w:rPr>
        <w:t>:</w:t>
      </w:r>
      <w:r>
        <w:rPr>
          <w:b/>
          <w:bCs/>
          <w:sz w:val="24"/>
          <w:szCs w:val="24"/>
        </w:rPr>
        <w:t xml:space="preserve"> </w:t>
      </w:r>
      <w:r w:rsidR="009D33D6">
        <w:rPr>
          <w:sz w:val="24"/>
          <w:szCs w:val="24"/>
        </w:rPr>
        <w:t xml:space="preserve">Renames “N” to “NC”, </w:t>
      </w:r>
      <w:r w:rsidR="00174206">
        <w:rPr>
          <w:sz w:val="24"/>
          <w:szCs w:val="24"/>
        </w:rPr>
        <w:t>calculates mean “C” to “C” sets “</w:t>
      </w:r>
      <w:proofErr w:type="spellStart"/>
      <w:r w:rsidR="00174206">
        <w:rPr>
          <w:sz w:val="24"/>
          <w:szCs w:val="24"/>
        </w:rPr>
        <w:t>UnitID</w:t>
      </w:r>
      <w:proofErr w:type="spellEnd"/>
      <w:r w:rsidR="00174206">
        <w:rPr>
          <w:sz w:val="24"/>
          <w:szCs w:val="24"/>
        </w:rPr>
        <w:t>” as key column. Saves to wk82.</w:t>
      </w:r>
    </w:p>
    <w:p w14:paraId="1094CD0C" w14:textId="6B0DEF0C" w:rsidR="00E918E2" w:rsidRDefault="00E918E2" w:rsidP="00E918E2">
      <w:pPr>
        <w:rPr>
          <w:sz w:val="24"/>
          <w:szCs w:val="24"/>
        </w:rPr>
      </w:pPr>
      <w:r w:rsidRPr="00695021">
        <w:rPr>
          <w:b/>
          <w:bCs/>
          <w:sz w:val="24"/>
          <w:szCs w:val="24"/>
        </w:rPr>
        <w:t xml:space="preserve">Line </w:t>
      </w:r>
      <w:r>
        <w:rPr>
          <w:b/>
          <w:bCs/>
          <w:sz w:val="24"/>
          <w:szCs w:val="24"/>
        </w:rPr>
        <w:t>471</w:t>
      </w:r>
      <w:r w:rsidRPr="00695021">
        <w:rPr>
          <w:b/>
          <w:bCs/>
          <w:sz w:val="24"/>
          <w:szCs w:val="24"/>
        </w:rPr>
        <w:t>:</w:t>
      </w:r>
      <w:r>
        <w:rPr>
          <w:b/>
          <w:bCs/>
          <w:sz w:val="24"/>
          <w:szCs w:val="24"/>
        </w:rPr>
        <w:t xml:space="preserve"> </w:t>
      </w:r>
      <w:r>
        <w:rPr>
          <w:sz w:val="24"/>
          <w:szCs w:val="24"/>
        </w:rPr>
        <w:t>Binds wk81 and wk82 to wk8.</w:t>
      </w:r>
    </w:p>
    <w:p w14:paraId="3A8BA08D" w14:textId="43E04DBB" w:rsidR="00174206" w:rsidRDefault="00B303F5" w:rsidP="00952C07">
      <w:pPr>
        <w:rPr>
          <w:sz w:val="24"/>
          <w:szCs w:val="24"/>
        </w:rPr>
      </w:pPr>
      <w:r w:rsidRPr="00695021">
        <w:rPr>
          <w:b/>
          <w:bCs/>
          <w:sz w:val="24"/>
          <w:szCs w:val="24"/>
        </w:rPr>
        <w:t xml:space="preserve">Line </w:t>
      </w:r>
      <w:r>
        <w:rPr>
          <w:b/>
          <w:bCs/>
          <w:sz w:val="24"/>
          <w:szCs w:val="24"/>
        </w:rPr>
        <w:t>473</w:t>
      </w:r>
      <w:r w:rsidRPr="00695021">
        <w:rPr>
          <w:b/>
          <w:bCs/>
          <w:sz w:val="24"/>
          <w:szCs w:val="24"/>
        </w:rPr>
        <w:t>:</w:t>
      </w:r>
      <w:r>
        <w:rPr>
          <w:b/>
          <w:bCs/>
          <w:sz w:val="24"/>
          <w:szCs w:val="24"/>
        </w:rPr>
        <w:t xml:space="preserve"> </w:t>
      </w:r>
      <w:r>
        <w:rPr>
          <w:sz w:val="24"/>
          <w:szCs w:val="24"/>
        </w:rPr>
        <w:t>Binds wk7 and wk8 using “</w:t>
      </w:r>
      <w:proofErr w:type="spellStart"/>
      <w:r>
        <w:rPr>
          <w:sz w:val="24"/>
          <w:szCs w:val="24"/>
        </w:rPr>
        <w:t>UnitID</w:t>
      </w:r>
      <w:proofErr w:type="spellEnd"/>
      <w:r>
        <w:rPr>
          <w:sz w:val="24"/>
          <w:szCs w:val="24"/>
        </w:rPr>
        <w:t>”, assigns 0 if no match is possible</w:t>
      </w:r>
      <w:r w:rsidR="001D704C">
        <w:rPr>
          <w:sz w:val="24"/>
          <w:szCs w:val="24"/>
        </w:rPr>
        <w:t xml:space="preserve"> saved to wk9.</w:t>
      </w:r>
    </w:p>
    <w:p w14:paraId="0F18A8AC" w14:textId="792DE33B" w:rsidR="00147B6E" w:rsidRDefault="0070476B" w:rsidP="00F20BEA">
      <w:pPr>
        <w:rPr>
          <w:sz w:val="24"/>
          <w:szCs w:val="24"/>
        </w:rPr>
      </w:pPr>
      <w:r w:rsidRPr="00695021">
        <w:rPr>
          <w:b/>
          <w:bCs/>
          <w:sz w:val="24"/>
          <w:szCs w:val="24"/>
        </w:rPr>
        <w:t xml:space="preserve">Line </w:t>
      </w:r>
      <w:r>
        <w:rPr>
          <w:b/>
          <w:bCs/>
          <w:sz w:val="24"/>
          <w:szCs w:val="24"/>
        </w:rPr>
        <w:t>475-</w:t>
      </w:r>
      <w:r w:rsidR="00416C9F">
        <w:rPr>
          <w:b/>
          <w:bCs/>
          <w:sz w:val="24"/>
          <w:szCs w:val="24"/>
        </w:rPr>
        <w:t>491</w:t>
      </w:r>
      <w:r w:rsidRPr="00695021">
        <w:rPr>
          <w:b/>
          <w:bCs/>
          <w:sz w:val="24"/>
          <w:szCs w:val="24"/>
        </w:rPr>
        <w:t>:</w:t>
      </w:r>
      <w:r>
        <w:rPr>
          <w:b/>
          <w:bCs/>
          <w:sz w:val="24"/>
          <w:szCs w:val="24"/>
        </w:rPr>
        <w:t xml:space="preserve"> </w:t>
      </w:r>
      <w:r w:rsidR="00B02652">
        <w:rPr>
          <w:sz w:val="24"/>
          <w:szCs w:val="24"/>
        </w:rPr>
        <w:t>Assigning</w:t>
      </w:r>
      <w:r w:rsidR="006A3731">
        <w:rPr>
          <w:sz w:val="24"/>
          <w:szCs w:val="24"/>
        </w:rPr>
        <w:t xml:space="preserve"> classes to </w:t>
      </w:r>
      <w:commentRangeStart w:id="60"/>
      <w:r w:rsidR="006A3731">
        <w:rPr>
          <w:sz w:val="24"/>
          <w:szCs w:val="24"/>
        </w:rPr>
        <w:t>EQRS, EQRS_11, EQRS_12, EQRS_2, and EQRS_3</w:t>
      </w:r>
      <w:commentRangeEnd w:id="60"/>
      <w:r w:rsidR="00137EA6">
        <w:rPr>
          <w:rStyle w:val="CommentReference"/>
        </w:rPr>
        <w:commentReference w:id="60"/>
      </w:r>
      <w:r w:rsidR="006A3731">
        <w:rPr>
          <w:sz w:val="24"/>
          <w:szCs w:val="24"/>
        </w:rPr>
        <w:t>. Receives “High”</w:t>
      </w:r>
      <w:r w:rsidR="00FB4412">
        <w:rPr>
          <w:sz w:val="24"/>
          <w:szCs w:val="24"/>
        </w:rPr>
        <w:t xml:space="preserve"> if value is greater than or equal </w:t>
      </w:r>
      <w:proofErr w:type="gramStart"/>
      <w:r w:rsidR="00FB4412">
        <w:rPr>
          <w:sz w:val="24"/>
          <w:szCs w:val="24"/>
        </w:rPr>
        <w:t>to  0.8</w:t>
      </w:r>
      <w:proofErr w:type="gramEnd"/>
      <w:r w:rsidR="00FB4412">
        <w:rPr>
          <w:sz w:val="24"/>
          <w:szCs w:val="24"/>
        </w:rPr>
        <w:t xml:space="preserve">, “Good” if </w:t>
      </w:r>
      <w:r w:rsidR="00FF138D">
        <w:rPr>
          <w:sz w:val="24"/>
          <w:szCs w:val="24"/>
        </w:rPr>
        <w:t>between 0.6-0.8, “Moderate” between 0.4-0.6</w:t>
      </w:r>
      <w:r w:rsidR="00F87028">
        <w:rPr>
          <w:sz w:val="24"/>
          <w:szCs w:val="24"/>
        </w:rPr>
        <w:t xml:space="preserve">, “Poor” between 0.2-0.4, and “Bad” below 0.2. </w:t>
      </w:r>
      <w:r w:rsidR="001D704C">
        <w:rPr>
          <w:sz w:val="24"/>
          <w:szCs w:val="24"/>
        </w:rPr>
        <w:t>Saved in wk9.</w:t>
      </w:r>
    </w:p>
    <w:p w14:paraId="2B99232A" w14:textId="70734C16" w:rsidR="005B5168" w:rsidRDefault="005B5168" w:rsidP="005B5168">
      <w:pPr>
        <w:rPr>
          <w:sz w:val="24"/>
          <w:szCs w:val="24"/>
        </w:rPr>
      </w:pPr>
      <w:r w:rsidRPr="00695021">
        <w:rPr>
          <w:b/>
          <w:bCs/>
          <w:sz w:val="24"/>
          <w:szCs w:val="24"/>
        </w:rPr>
        <w:t xml:space="preserve">Line </w:t>
      </w:r>
      <w:r>
        <w:rPr>
          <w:b/>
          <w:bCs/>
          <w:sz w:val="24"/>
          <w:szCs w:val="24"/>
        </w:rPr>
        <w:t>496-</w:t>
      </w:r>
      <w:r w:rsidR="00B02652">
        <w:rPr>
          <w:b/>
          <w:bCs/>
          <w:sz w:val="24"/>
          <w:szCs w:val="24"/>
        </w:rPr>
        <w:t>505</w:t>
      </w:r>
      <w:r w:rsidRPr="00695021">
        <w:rPr>
          <w:b/>
          <w:bCs/>
          <w:sz w:val="24"/>
          <w:szCs w:val="24"/>
        </w:rPr>
        <w:t>:</w:t>
      </w:r>
      <w:r>
        <w:rPr>
          <w:b/>
          <w:bCs/>
          <w:sz w:val="24"/>
          <w:szCs w:val="24"/>
        </w:rPr>
        <w:t xml:space="preserve"> </w:t>
      </w:r>
      <w:r w:rsidR="00B02652">
        <w:rPr>
          <w:sz w:val="24"/>
          <w:szCs w:val="24"/>
        </w:rPr>
        <w:t>Assigning</w:t>
      </w:r>
      <w:r>
        <w:rPr>
          <w:sz w:val="24"/>
          <w:szCs w:val="24"/>
        </w:rPr>
        <w:t xml:space="preserve"> </w:t>
      </w:r>
      <w:r w:rsidR="00B02652">
        <w:rPr>
          <w:sz w:val="24"/>
          <w:szCs w:val="24"/>
        </w:rPr>
        <w:t>classes to C, C_11, C_12, C_2, C_3</w:t>
      </w:r>
      <w:r w:rsidR="00B6287E">
        <w:rPr>
          <w:sz w:val="24"/>
          <w:szCs w:val="24"/>
        </w:rPr>
        <w:t>. If C greater than or equal to 75</w:t>
      </w:r>
      <w:r w:rsidR="00FE1167">
        <w:rPr>
          <w:sz w:val="24"/>
          <w:szCs w:val="24"/>
        </w:rPr>
        <w:t xml:space="preserve"> </w:t>
      </w:r>
      <w:proofErr w:type="spellStart"/>
      <w:r w:rsidR="00FE1167">
        <w:rPr>
          <w:sz w:val="24"/>
          <w:szCs w:val="24"/>
        </w:rPr>
        <w:t>recieves</w:t>
      </w:r>
      <w:proofErr w:type="spellEnd"/>
      <w:r w:rsidR="00FE1167">
        <w:rPr>
          <w:sz w:val="24"/>
          <w:szCs w:val="24"/>
        </w:rPr>
        <w:t xml:space="preserve"> “High”, if C is between 50 and 75 receives “Moderate</w:t>
      </w:r>
      <w:proofErr w:type="gramStart"/>
      <w:r w:rsidR="00FE1167">
        <w:rPr>
          <w:sz w:val="24"/>
          <w:szCs w:val="24"/>
        </w:rPr>
        <w:t>”,,</w:t>
      </w:r>
      <w:proofErr w:type="gramEnd"/>
      <w:r w:rsidR="00FE1167">
        <w:rPr>
          <w:sz w:val="24"/>
          <w:szCs w:val="24"/>
        </w:rPr>
        <w:t xml:space="preserve"> if below </w:t>
      </w:r>
      <w:r w:rsidR="001D704C">
        <w:rPr>
          <w:sz w:val="24"/>
          <w:szCs w:val="24"/>
        </w:rPr>
        <w:t>50 receives “Low”. Saved in wk9.</w:t>
      </w:r>
    </w:p>
    <w:p w14:paraId="24CF693A" w14:textId="271DBB3C" w:rsidR="00730BE0" w:rsidRDefault="00730BE0" w:rsidP="005B5168">
      <w:pPr>
        <w:rPr>
          <w:sz w:val="24"/>
          <w:szCs w:val="24"/>
        </w:rPr>
      </w:pPr>
      <w:r w:rsidRPr="00206DCE">
        <w:rPr>
          <w:b/>
          <w:bCs/>
          <w:sz w:val="24"/>
          <w:szCs w:val="24"/>
        </w:rPr>
        <w:t>Line 508-510:</w:t>
      </w:r>
      <w:r>
        <w:rPr>
          <w:sz w:val="24"/>
          <w:szCs w:val="24"/>
        </w:rPr>
        <w:t xml:space="preserve"> Saves wk3, wk</w:t>
      </w:r>
      <w:proofErr w:type="gramStart"/>
      <w:r>
        <w:rPr>
          <w:sz w:val="24"/>
          <w:szCs w:val="24"/>
        </w:rPr>
        <w:t>5,wk</w:t>
      </w:r>
      <w:proofErr w:type="gramEnd"/>
      <w:r>
        <w:rPr>
          <w:sz w:val="24"/>
          <w:szCs w:val="24"/>
        </w:rPr>
        <w:t xml:space="preserve">9 to “annual_indicator.csv”, “assessment_indicator.csv”, and “assessment.csv” respectively. </w:t>
      </w:r>
    </w:p>
    <w:p w14:paraId="3A8794B0" w14:textId="20B468F2" w:rsidR="00147B6E" w:rsidRDefault="00206DCE" w:rsidP="00F20BEA">
      <w:pPr>
        <w:rPr>
          <w:sz w:val="24"/>
          <w:szCs w:val="24"/>
        </w:rPr>
      </w:pPr>
      <w:r w:rsidRPr="00206DCE">
        <w:rPr>
          <w:b/>
          <w:bCs/>
          <w:sz w:val="24"/>
          <w:szCs w:val="24"/>
        </w:rPr>
        <w:t xml:space="preserve">Line </w:t>
      </w:r>
      <w:r w:rsidR="001E5DF2">
        <w:rPr>
          <w:b/>
          <w:bCs/>
          <w:sz w:val="24"/>
          <w:szCs w:val="24"/>
        </w:rPr>
        <w:t>513</w:t>
      </w:r>
      <w:r w:rsidRPr="00206DCE">
        <w:rPr>
          <w:b/>
          <w:bCs/>
          <w:sz w:val="24"/>
          <w:szCs w:val="24"/>
        </w:rPr>
        <w:t>-51</w:t>
      </w:r>
      <w:r w:rsidR="001E5DF2">
        <w:rPr>
          <w:b/>
          <w:bCs/>
          <w:sz w:val="24"/>
          <w:szCs w:val="24"/>
        </w:rPr>
        <w:t>9</w:t>
      </w:r>
      <w:r w:rsidRPr="00206DCE">
        <w:rPr>
          <w:b/>
          <w:bCs/>
          <w:sz w:val="24"/>
          <w:szCs w:val="24"/>
        </w:rPr>
        <w:t>:</w:t>
      </w:r>
      <w:r w:rsidR="001E5DF2">
        <w:rPr>
          <w:sz w:val="24"/>
          <w:szCs w:val="24"/>
        </w:rPr>
        <w:t xml:space="preserve"> Setting value for plots (colours, limits, labels)</w:t>
      </w:r>
    </w:p>
    <w:p w14:paraId="442ADB6A" w14:textId="02523658" w:rsidR="001E5DF2" w:rsidRDefault="001E5DF2" w:rsidP="00F20BEA">
      <w:pPr>
        <w:rPr>
          <w:sz w:val="24"/>
          <w:szCs w:val="24"/>
        </w:rPr>
      </w:pPr>
      <w:r w:rsidRPr="00206DCE">
        <w:rPr>
          <w:b/>
          <w:bCs/>
          <w:sz w:val="24"/>
          <w:szCs w:val="24"/>
        </w:rPr>
        <w:t xml:space="preserve">Line </w:t>
      </w:r>
      <w:r>
        <w:rPr>
          <w:b/>
          <w:bCs/>
          <w:sz w:val="24"/>
          <w:szCs w:val="24"/>
        </w:rPr>
        <w:t>522</w:t>
      </w:r>
      <w:r w:rsidRPr="00206DCE">
        <w:rPr>
          <w:b/>
          <w:bCs/>
          <w:sz w:val="24"/>
          <w:szCs w:val="24"/>
        </w:rPr>
        <w:t>:</w:t>
      </w:r>
      <w:r>
        <w:rPr>
          <w:sz w:val="24"/>
          <w:szCs w:val="24"/>
        </w:rPr>
        <w:t xml:space="preserve"> Merging units and wk9 saved to wk.</w:t>
      </w:r>
    </w:p>
    <w:p w14:paraId="26FB7C20" w14:textId="221646A3" w:rsidR="001E5DF2" w:rsidRPr="001E5DF2" w:rsidRDefault="001E5DF2" w:rsidP="00F20BEA">
      <w:pPr>
        <w:rPr>
          <w:sz w:val="24"/>
          <w:szCs w:val="24"/>
        </w:rPr>
      </w:pPr>
      <w:r w:rsidRPr="00624068">
        <w:rPr>
          <w:b/>
          <w:bCs/>
          <w:sz w:val="24"/>
          <w:szCs w:val="24"/>
        </w:rPr>
        <w:t xml:space="preserve">Line </w:t>
      </w:r>
      <w:r w:rsidR="00624068" w:rsidRPr="00624068">
        <w:rPr>
          <w:b/>
          <w:bCs/>
          <w:sz w:val="24"/>
          <w:szCs w:val="24"/>
        </w:rPr>
        <w:t>524-718:</w:t>
      </w:r>
      <w:r w:rsidR="00624068">
        <w:rPr>
          <w:sz w:val="24"/>
          <w:szCs w:val="24"/>
        </w:rPr>
        <w:t xml:space="preserve"> </w:t>
      </w:r>
      <w:commentRangeStart w:id="61"/>
      <w:r w:rsidR="00624068">
        <w:rPr>
          <w:sz w:val="24"/>
          <w:szCs w:val="24"/>
        </w:rPr>
        <w:t>Creating figures (lots and lots of figures)</w:t>
      </w:r>
      <w:commentRangeEnd w:id="61"/>
      <w:r w:rsidR="00B253A8">
        <w:rPr>
          <w:rStyle w:val="CommentReference"/>
        </w:rPr>
        <w:commentReference w:id="61"/>
      </w:r>
    </w:p>
    <w:p w14:paraId="08F5706C" w14:textId="77777777" w:rsidR="00F33F64" w:rsidRDefault="00F33F64" w:rsidP="00F33F64">
      <w:pPr>
        <w:rPr>
          <w:sz w:val="24"/>
          <w:szCs w:val="24"/>
        </w:rPr>
      </w:pPr>
    </w:p>
    <w:p w14:paraId="376B2F58" w14:textId="20153F22" w:rsidR="00576706" w:rsidRDefault="00576706" w:rsidP="00860E44">
      <w:pPr>
        <w:rPr>
          <w:sz w:val="24"/>
          <w:szCs w:val="24"/>
        </w:rPr>
      </w:pPr>
    </w:p>
    <w:p w14:paraId="089E77C4" w14:textId="77777777" w:rsidR="004A67F5" w:rsidRDefault="004A67F5" w:rsidP="00860E44">
      <w:pPr>
        <w:rPr>
          <w:sz w:val="24"/>
          <w:szCs w:val="24"/>
        </w:rPr>
      </w:pPr>
    </w:p>
    <w:p w14:paraId="6E5177C0" w14:textId="77777777" w:rsidR="00860E44" w:rsidRDefault="00860E44" w:rsidP="00BC78C7">
      <w:pPr>
        <w:rPr>
          <w:sz w:val="24"/>
          <w:szCs w:val="24"/>
        </w:rPr>
      </w:pPr>
    </w:p>
    <w:p w14:paraId="36EF42F2" w14:textId="77777777" w:rsidR="007C3964" w:rsidRDefault="007C3964" w:rsidP="007C3964">
      <w:pPr>
        <w:rPr>
          <w:sz w:val="24"/>
          <w:szCs w:val="24"/>
        </w:rPr>
      </w:pPr>
    </w:p>
    <w:p w14:paraId="6A1C08EF" w14:textId="77777777" w:rsidR="007C3964" w:rsidRDefault="007C3964" w:rsidP="00F573E6">
      <w:pPr>
        <w:rPr>
          <w:b/>
          <w:bCs/>
          <w:sz w:val="24"/>
          <w:szCs w:val="24"/>
        </w:rPr>
      </w:pPr>
    </w:p>
    <w:p w14:paraId="561C0B51" w14:textId="77777777" w:rsidR="004571B9" w:rsidRDefault="004571B9" w:rsidP="00F573E6">
      <w:pPr>
        <w:rPr>
          <w:b/>
          <w:bCs/>
          <w:sz w:val="24"/>
          <w:szCs w:val="24"/>
        </w:rPr>
      </w:pPr>
    </w:p>
    <w:p w14:paraId="1CF48AB9" w14:textId="77777777" w:rsidR="00F573E6" w:rsidRPr="00F573E6" w:rsidRDefault="00F573E6" w:rsidP="00F573E6">
      <w:pPr>
        <w:rPr>
          <w:sz w:val="24"/>
          <w:szCs w:val="24"/>
        </w:rPr>
      </w:pPr>
    </w:p>
    <w:p w14:paraId="207462A3" w14:textId="77777777" w:rsidR="000D5C9B" w:rsidRDefault="000D5C9B" w:rsidP="00C41FED">
      <w:pPr>
        <w:tabs>
          <w:tab w:val="left" w:pos="3940"/>
        </w:tabs>
        <w:rPr>
          <w:sz w:val="24"/>
          <w:szCs w:val="24"/>
        </w:rPr>
      </w:pPr>
    </w:p>
    <w:p w14:paraId="26C04965" w14:textId="39CC7BC3" w:rsidR="000D5C9B" w:rsidRDefault="000D5C9B" w:rsidP="00C41FED">
      <w:pPr>
        <w:tabs>
          <w:tab w:val="left" w:pos="3940"/>
        </w:tabs>
        <w:rPr>
          <w:sz w:val="24"/>
          <w:szCs w:val="24"/>
        </w:rPr>
      </w:pPr>
    </w:p>
    <w:p w14:paraId="74B4BA09" w14:textId="77777777" w:rsidR="000D5C9B" w:rsidRPr="00161CEF" w:rsidRDefault="000D5C9B" w:rsidP="00C41FED">
      <w:pPr>
        <w:tabs>
          <w:tab w:val="left" w:pos="3940"/>
        </w:tabs>
        <w:rPr>
          <w:sz w:val="24"/>
          <w:szCs w:val="24"/>
        </w:rPr>
      </w:pPr>
    </w:p>
    <w:sectPr w:rsidR="000D5C9B" w:rsidRPr="00161C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e Collingridge (Cefas)" w:date="2021-07-20T14:35:00Z" w:initials="KC(">
    <w:p w14:paraId="1DC395B7" w14:textId="7819783D" w:rsidR="004D6421" w:rsidRDefault="004D6421">
      <w:pPr>
        <w:pStyle w:val="CommentText"/>
      </w:pPr>
      <w:r>
        <w:rPr>
          <w:rStyle w:val="CommentReference"/>
        </w:rPr>
        <w:annotationRef/>
      </w:r>
      <w:r>
        <w:t>This confused me also! I would like to know how and when these were decided on as they are important for the confidence assessment.</w:t>
      </w:r>
      <w:r w:rsidR="00825939">
        <w:t xml:space="preserve"> Could we get the indicators file commented? Any ideas what “Response” is? </w:t>
      </w:r>
    </w:p>
    <w:p w14:paraId="2FC695B9" w14:textId="77777777" w:rsidR="004D6421" w:rsidRDefault="004D6421">
      <w:pPr>
        <w:pStyle w:val="CommentText"/>
      </w:pPr>
      <w:r>
        <w:t>From an email from Hjalte the abbreviations at least are explained:</w:t>
      </w:r>
    </w:p>
    <w:p w14:paraId="52A5E3B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 = Eutrophication Status</w:t>
      </w:r>
    </w:p>
    <w:p w14:paraId="411E799D"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ES_SD = Standard Deviation</w:t>
      </w:r>
    </w:p>
    <w:p w14:paraId="492C5F77"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ES_N = Number of Observations</w:t>
      </w:r>
    </w:p>
    <w:p w14:paraId="4657337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ES_SE = Standards Error</w:t>
      </w:r>
    </w:p>
    <w:p w14:paraId="1A5F4BC2"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ES_CI = Confidense Interval</w:t>
      </w:r>
    </w:p>
    <w:p w14:paraId="54EA02E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ET = Eutrophication Target / Threshold</w:t>
      </w:r>
    </w:p>
    <w:p w14:paraId="307F39CE"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ACDEV = Acceptable Deviation</w:t>
      </w:r>
    </w:p>
    <w:p w14:paraId="1BD96968" w14:textId="621AB75F"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BEST = ET / (1 + ACDEV / 100)</w:t>
      </w:r>
      <w:r w:rsidR="00825939">
        <w:rPr>
          <w:rFonts w:eastAsia="Times New Roman"/>
          <w:lang w:val="de-DE" w:eastAsia="de-DE"/>
        </w:rPr>
        <w:t xml:space="preserve"> – I don’t know what BEST stands for – any ideas?</w:t>
      </w:r>
    </w:p>
    <w:p w14:paraId="7EAD7EE3"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 = Ecological Quality Ratio</w:t>
      </w:r>
    </w:p>
    <w:p w14:paraId="60E9CEF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EQR_HG = Ecological Quality Ratio High/Good Boundary</w:t>
      </w:r>
    </w:p>
    <w:p w14:paraId="04B4AC6D"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EQR_GM = Ecological Quality Ratio Good/Moderate Boundary</w:t>
      </w:r>
    </w:p>
    <w:p w14:paraId="22477FE8"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EQR_MP = Ecological Quality Ratio Moderate/Poor Boundary</w:t>
      </w:r>
    </w:p>
    <w:p w14:paraId="2C02A480" w14:textId="77777777" w:rsidR="004D6421" w:rsidRDefault="004D6421" w:rsidP="004D6421">
      <w:pPr>
        <w:numPr>
          <w:ilvl w:val="0"/>
          <w:numId w:val="3"/>
        </w:numPr>
        <w:spacing w:before="100" w:beforeAutospacing="1" w:after="100" w:afterAutospacing="1" w:line="240" w:lineRule="auto"/>
        <w:rPr>
          <w:rFonts w:eastAsia="Times New Roman"/>
          <w:lang w:eastAsia="de-DE"/>
        </w:rPr>
      </w:pPr>
      <w:r>
        <w:rPr>
          <w:rFonts w:eastAsia="Times New Roman"/>
          <w:lang w:eastAsia="de-DE"/>
        </w:rPr>
        <w:t>EQR_PB = Ecological Quality Ratio Poor/Bad Boundary</w:t>
      </w:r>
    </w:p>
    <w:p w14:paraId="7C6D8555"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EQRS = Ecological Quality Ratio Scaled</w:t>
      </w:r>
    </w:p>
    <w:p w14:paraId="10A10EFC"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 xml:space="preserve">GTC = </w:t>
      </w:r>
      <w:bookmarkStart w:id="1" w:name="_Hlk77765695"/>
      <w:r>
        <w:rPr>
          <w:rFonts w:eastAsia="Times New Roman"/>
          <w:lang w:val="de-DE" w:eastAsia="de-DE"/>
        </w:rPr>
        <w:t>General Temporal Confidence</w:t>
      </w:r>
      <w:bookmarkEnd w:id="1"/>
    </w:p>
    <w:p w14:paraId="0DC88BD4"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STC = Specific Temporal Confindence</w:t>
      </w:r>
    </w:p>
    <w:p w14:paraId="61A8F2EB"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TC = Total Temporal Confidence</w:t>
      </w:r>
    </w:p>
    <w:p w14:paraId="297C1656"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GSC = General Spatial Confidence</w:t>
      </w:r>
    </w:p>
    <w:p w14:paraId="1871A97A"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SSC = Specific Spatial Confidence</w:t>
      </w:r>
    </w:p>
    <w:p w14:paraId="5B7F64B1" w14:textId="77777777" w:rsid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SC = Total Spatial Confidence</w:t>
      </w:r>
    </w:p>
    <w:p w14:paraId="5C984864" w14:textId="73334114" w:rsidR="004D6421" w:rsidRPr="004D6421" w:rsidRDefault="004D6421" w:rsidP="004D6421">
      <w:pPr>
        <w:numPr>
          <w:ilvl w:val="0"/>
          <w:numId w:val="3"/>
        </w:numPr>
        <w:spacing w:before="100" w:beforeAutospacing="1" w:after="100" w:afterAutospacing="1" w:line="240" w:lineRule="auto"/>
        <w:rPr>
          <w:rFonts w:eastAsia="Times New Roman"/>
          <w:lang w:val="de-DE" w:eastAsia="de-DE"/>
        </w:rPr>
      </w:pPr>
      <w:r>
        <w:rPr>
          <w:rFonts w:eastAsia="Times New Roman"/>
          <w:lang w:val="de-DE" w:eastAsia="de-DE"/>
        </w:rPr>
        <w:t>C = Total Confidence</w:t>
      </w:r>
    </w:p>
  </w:comment>
  <w:comment w:id="2" w:author="Kate Collingridge (Cefas)" w:date="2021-07-20T14:41:00Z" w:initials="KC(">
    <w:p w14:paraId="105496B4" w14:textId="1DFD88F1" w:rsidR="004D6421" w:rsidRDefault="004D6421">
      <w:pPr>
        <w:pStyle w:val="CommentText"/>
      </w:pPr>
      <w:r>
        <w:rPr>
          <w:rStyle w:val="CommentReference"/>
        </w:rPr>
        <w:annotationRef/>
      </w:r>
      <w:r>
        <w:t xml:space="preserve">This is where nutrients from </w:t>
      </w:r>
      <w:proofErr w:type="spellStart"/>
      <w:r>
        <w:t>nov</w:t>
      </w:r>
      <w:proofErr w:type="spellEnd"/>
      <w:r>
        <w:t xml:space="preserve"> – dec are assigned the following year as their period.</w:t>
      </w:r>
    </w:p>
  </w:comment>
  <w:comment w:id="6" w:author="Kate Collingridge (Cefas)" w:date="2021-07-20T15:22:00Z" w:initials="KC(">
    <w:p w14:paraId="4E09197E" w14:textId="3C3036E4" w:rsidR="007116D4" w:rsidRDefault="007116D4">
      <w:pPr>
        <w:pStyle w:val="CommentText"/>
      </w:pPr>
      <w:r>
        <w:rPr>
          <w:rStyle w:val="CommentReference"/>
        </w:rPr>
        <w:annotationRef/>
      </w:r>
      <w:r>
        <w:t>Michelle is this what OSPAR has agreed?</w:t>
      </w:r>
    </w:p>
  </w:comment>
  <w:comment w:id="8" w:author="Kate Collingridge (Cefas)" w:date="2021-07-20T14:45:00Z" w:initials="KC(">
    <w:p w14:paraId="6BF93E6E" w14:textId="1359A063" w:rsidR="00B9467D" w:rsidRDefault="00B9467D">
      <w:pPr>
        <w:pStyle w:val="CommentText"/>
      </w:pPr>
      <w:r>
        <w:rPr>
          <w:rStyle w:val="CommentReference"/>
        </w:rPr>
        <w:annotationRef/>
      </w:r>
      <w:r>
        <w:t>This part has important details.</w:t>
      </w:r>
    </w:p>
  </w:comment>
  <w:comment w:id="17" w:author="Kate Collingridge (Cefas)" w:date="2021-07-20T14:48:00Z" w:initials="KC(">
    <w:p w14:paraId="1CCAF125" w14:textId="62E85D16" w:rsidR="00B9467D" w:rsidRDefault="00B9467D">
      <w:pPr>
        <w:pStyle w:val="CommentText"/>
      </w:pPr>
      <w:r>
        <w:rPr>
          <w:rStyle w:val="CommentReference"/>
        </w:rPr>
        <w:annotationRef/>
      </w:r>
      <w:r>
        <w:t>Why??? This is not the metric agreed in OSPAR.</w:t>
      </w:r>
    </w:p>
  </w:comment>
  <w:comment w:id="21" w:author="Kate Collingridge (Cefas)" w:date="2021-07-20T14:50:00Z" w:initials="KC(">
    <w:p w14:paraId="1136BE7C" w14:textId="1B999DCB" w:rsidR="00B9467D" w:rsidRDefault="00B9467D">
      <w:pPr>
        <w:pStyle w:val="CommentText"/>
      </w:pPr>
      <w:r>
        <w:rPr>
          <w:rStyle w:val="CommentReference"/>
        </w:rPr>
        <w:annotationRef/>
      </w:r>
      <w:r>
        <w:t>This differs from previous assessments where we took the deepest sample from a profile and then only if it was within 10m of the seabed</w:t>
      </w:r>
    </w:p>
  </w:comment>
  <w:comment w:id="24" w:author="Kate Collingridge (Cefas)" w:date="2021-07-20T16:14:00Z" w:initials="KC(">
    <w:p w14:paraId="0426AAC2" w14:textId="3200A614" w:rsidR="00825939" w:rsidRDefault="00825939">
      <w:pPr>
        <w:pStyle w:val="CommentText"/>
      </w:pPr>
      <w:r>
        <w:rPr>
          <w:rStyle w:val="CommentReference"/>
        </w:rPr>
        <w:annotationRef/>
      </w:r>
      <w:r>
        <w:t>What is response?</w:t>
      </w:r>
      <w:r w:rsidR="00A05ACE">
        <w:t xml:space="preserve"> In the indicators file it is 1 for everything except oxygen, but I have no idea what it means. Is it something to do with direct and indirect indicators? Oh, or maybe whether the indicator is above or below the threshold for good status? That would make sense given how it is used on the following lines.</w:t>
      </w:r>
      <w:r w:rsidR="00A05ACE">
        <w:br/>
      </w:r>
      <w:r>
        <w:t>What does BEST stand for? It is not in the list of abbreviations. It is at this point that I rather cease following what is happening in the script…</w:t>
      </w:r>
    </w:p>
  </w:comment>
  <w:comment w:id="25" w:author="Kate Collingridge (Cefas)" w:date="2021-07-20T16:20:00Z" w:initials="KC(">
    <w:p w14:paraId="5C6E8B9C" w14:textId="47522A7B" w:rsidR="00825939" w:rsidRDefault="00825939">
      <w:pPr>
        <w:pStyle w:val="CommentText"/>
      </w:pPr>
      <w:r>
        <w:rPr>
          <w:rStyle w:val="CommentReference"/>
        </w:rPr>
        <w:annotationRef/>
      </w:r>
      <w:r>
        <w:t>Ecological Quality Ratio</w:t>
      </w:r>
    </w:p>
  </w:comment>
  <w:comment w:id="26" w:author="Kate Collingridge (Cefas)" w:date="2021-07-20T16:20:00Z" w:initials="KC(">
    <w:p w14:paraId="36349BC2" w14:textId="20B39D54" w:rsidR="00825939" w:rsidRDefault="00825939">
      <w:pPr>
        <w:pStyle w:val="CommentText"/>
      </w:pPr>
      <w:r>
        <w:rPr>
          <w:rStyle w:val="CommentReference"/>
        </w:rPr>
        <w:annotationRef/>
      </w:r>
      <w:r>
        <w:t>Eutrophication status</w:t>
      </w:r>
    </w:p>
  </w:comment>
  <w:comment w:id="27" w:author="Kate Collingridge (Cefas)" w:date="2021-07-20T16:21:00Z" w:initials="KC(">
    <w:p w14:paraId="25A7540B" w14:textId="3BB1B735" w:rsidR="00825939" w:rsidRDefault="00825939">
      <w:pPr>
        <w:pStyle w:val="CommentText"/>
      </w:pPr>
      <w:r>
        <w:rPr>
          <w:rStyle w:val="CommentReference"/>
        </w:rPr>
        <w:annotationRef/>
      </w:r>
      <w:r>
        <w:rPr>
          <w:rFonts w:eastAsia="Times New Roman"/>
          <w:lang w:eastAsia="de-DE"/>
        </w:rPr>
        <w:t>Ecological Quality Ratio Good/Moderate Boundary</w:t>
      </w:r>
    </w:p>
  </w:comment>
  <w:comment w:id="28" w:author="Kate Collingridge (Cefas)" w:date="2021-07-20T16:21:00Z" w:initials="KC(">
    <w:p w14:paraId="292FCBD2" w14:textId="10445CBB" w:rsidR="00825939" w:rsidRDefault="00825939">
      <w:pPr>
        <w:pStyle w:val="CommentText"/>
      </w:pPr>
      <w:r>
        <w:rPr>
          <w:rStyle w:val="CommentReference"/>
        </w:rPr>
        <w:annotationRef/>
      </w:r>
      <w:r>
        <w:rPr>
          <w:rFonts w:eastAsia="Times New Roman"/>
          <w:lang w:eastAsia="de-DE"/>
        </w:rPr>
        <w:t>Ecological Quality Ratio High/Good Boundary</w:t>
      </w:r>
    </w:p>
  </w:comment>
  <w:comment w:id="29" w:author="Kate Collingridge (Cefas)" w:date="2021-07-20T16:21:00Z" w:initials="KC(">
    <w:p w14:paraId="5E0CDC52" w14:textId="53260F15" w:rsidR="00825939" w:rsidRDefault="00825939">
      <w:pPr>
        <w:pStyle w:val="CommentText"/>
      </w:pPr>
      <w:r>
        <w:rPr>
          <w:rStyle w:val="CommentReference"/>
        </w:rPr>
        <w:annotationRef/>
      </w:r>
      <w:r>
        <w:rPr>
          <w:rFonts w:eastAsia="Times New Roman"/>
          <w:lang w:eastAsia="de-DE"/>
        </w:rPr>
        <w:t>Ecological Quality Ratio Poor/Bad Boundary</w:t>
      </w:r>
    </w:p>
  </w:comment>
  <w:comment w:id="30" w:author="Kate Collingridge (Cefas)" w:date="2021-07-20T16:21:00Z" w:initials="KC(">
    <w:p w14:paraId="2BDDBFEB" w14:textId="509CC70C" w:rsidR="00825939" w:rsidRDefault="00825939">
      <w:pPr>
        <w:pStyle w:val="CommentText"/>
      </w:pPr>
      <w:r>
        <w:rPr>
          <w:rStyle w:val="CommentReference"/>
        </w:rPr>
        <w:annotationRef/>
      </w:r>
      <w:r>
        <w:rPr>
          <w:rFonts w:eastAsia="Times New Roman"/>
          <w:lang w:eastAsia="de-DE"/>
        </w:rPr>
        <w:t>Ecological Quality Ratio Moderate/Poor Boundary</w:t>
      </w:r>
    </w:p>
  </w:comment>
  <w:comment w:id="40" w:author="Kate Collingridge (Cefas)" w:date="2021-07-20T16:30:00Z" w:initials="KC(">
    <w:p w14:paraId="02B17C6B" w14:textId="59DCA6E7" w:rsidR="00A05ACE" w:rsidRDefault="00A05ACE">
      <w:pPr>
        <w:pStyle w:val="CommentText"/>
      </w:pPr>
      <w:r>
        <w:rPr>
          <w:rStyle w:val="CommentReference"/>
        </w:rPr>
        <w:annotationRef/>
      </w:r>
      <w:r>
        <w:t xml:space="preserve">I </w:t>
      </w:r>
      <w:proofErr w:type="gramStart"/>
      <w:r>
        <w:t>don’t</w:t>
      </w:r>
      <w:proofErr w:type="gramEnd"/>
      <w:r>
        <w:t xml:space="preserve"> really understand what GTC is.</w:t>
      </w:r>
    </w:p>
  </w:comment>
  <w:comment w:id="51" w:author="Kate Collingridge (Cefas)" w:date="2021-07-21T10:53:00Z" w:initials="KC(">
    <w:p w14:paraId="26C9DE14" w14:textId="217A5396" w:rsidR="00FD39EC" w:rsidRDefault="00FD39EC">
      <w:pPr>
        <w:pStyle w:val="CommentText"/>
      </w:pPr>
      <w:r>
        <w:rPr>
          <w:rStyle w:val="CommentReference"/>
        </w:rPr>
        <w:annotationRef/>
      </w:r>
      <w:r>
        <w:t>Not sure I understand the difference between these?</w:t>
      </w:r>
    </w:p>
  </w:comment>
  <w:comment w:id="53" w:author="Kate Collingridge (Cefas)" w:date="2021-07-21T10:57:00Z" w:initials="KC(">
    <w:p w14:paraId="1C37927B" w14:textId="34611F4F" w:rsidR="0054592E" w:rsidRDefault="0054592E">
      <w:pPr>
        <w:pStyle w:val="CommentText"/>
      </w:pPr>
      <w:r>
        <w:rPr>
          <w:rStyle w:val="CommentReference"/>
        </w:rPr>
        <w:annotationRef/>
      </w:r>
      <w:r>
        <w:t>Any ideas why this is repeated now?</w:t>
      </w:r>
    </w:p>
  </w:comment>
  <w:comment w:id="57" w:author="Kate Collingridge (Cefas)" w:date="2021-07-21T11:01:00Z" w:initials="KC(">
    <w:p w14:paraId="48E8FC27" w14:textId="69441D7C" w:rsidR="00010851" w:rsidRDefault="00010851">
      <w:pPr>
        <w:pStyle w:val="CommentText"/>
      </w:pPr>
      <w:r>
        <w:rPr>
          <w:rStyle w:val="CommentReference"/>
        </w:rPr>
        <w:annotationRef/>
      </w:r>
      <w:r>
        <w:t>IW is from the indicators file.</w:t>
      </w:r>
      <w:r w:rsidR="00FA09DF">
        <w:t xml:space="preserve"> It is 40 for everything except chlorophyll which is 100.</w:t>
      </w:r>
    </w:p>
  </w:comment>
  <w:comment w:id="59" w:author="Kate Collingridge (Cefas)" w:date="2021-07-21T11:11:00Z" w:initials="KC(">
    <w:p w14:paraId="74723001" w14:textId="08C8B3F4" w:rsidR="00BC632D" w:rsidRDefault="00BC632D">
      <w:pPr>
        <w:pStyle w:val="CommentText"/>
      </w:pPr>
      <w:r>
        <w:rPr>
          <w:rStyle w:val="CommentReference"/>
        </w:rPr>
        <w:annotationRef/>
      </w:r>
      <w:r>
        <w:t xml:space="preserve">This is also from the indicators </w:t>
      </w:r>
      <w:proofErr w:type="gramStart"/>
      <w:r>
        <w:t>file,</w:t>
      </w:r>
      <w:proofErr w:type="gramEnd"/>
      <w:r>
        <w:t xml:space="preserve"> I don’t know what it means.</w:t>
      </w:r>
    </w:p>
  </w:comment>
  <w:comment w:id="60" w:author="Kate Collingridge (Cefas)" w:date="2021-07-21T11:14:00Z" w:initials="KC(">
    <w:p w14:paraId="0656864A" w14:textId="18D73A1C" w:rsidR="00137EA6" w:rsidRDefault="00137EA6">
      <w:pPr>
        <w:pStyle w:val="CommentText"/>
      </w:pPr>
      <w:r>
        <w:rPr>
          <w:rStyle w:val="CommentReference"/>
        </w:rPr>
        <w:annotationRef/>
      </w:r>
      <w:r>
        <w:t>The numbers refer to the category ID</w:t>
      </w:r>
    </w:p>
  </w:comment>
  <w:comment w:id="61" w:author="Kate Collingridge (Cefas)" w:date="2021-07-21T14:28:00Z" w:initials="KC(">
    <w:p w14:paraId="0ECB58F3" w14:textId="2AD714EB" w:rsidR="00B253A8" w:rsidRDefault="00B253A8">
      <w:pPr>
        <w:pStyle w:val="CommentText"/>
      </w:pPr>
      <w:r>
        <w:rPr>
          <w:rStyle w:val="CommentReference"/>
        </w:rPr>
        <w:annotationRef/>
      </w:r>
      <w:r>
        <w:t>Worth looking at these</w:t>
      </w:r>
      <w:r w:rsidR="009E56B3">
        <w:t xml:space="preserve"> as some strange decisions are made here. </w:t>
      </w:r>
      <w:proofErr w:type="gramStart"/>
      <w:r w:rsidR="009E56B3">
        <w:t>E.g.</w:t>
      </w:r>
      <w:proofErr w:type="gramEnd"/>
      <w:r w:rsidR="009E56B3">
        <w:t xml:space="preserve"> applying 95% confidence interval to the minimum in the oxygen plots.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84864" w15:done="0"/>
  <w15:commentEx w15:paraId="105496B4" w15:done="0"/>
  <w15:commentEx w15:paraId="4E09197E" w15:done="0"/>
  <w15:commentEx w15:paraId="6BF93E6E" w15:done="0"/>
  <w15:commentEx w15:paraId="1CCAF125" w15:done="0"/>
  <w15:commentEx w15:paraId="1136BE7C" w15:done="0"/>
  <w15:commentEx w15:paraId="0426AAC2" w15:done="0"/>
  <w15:commentEx w15:paraId="5C6E8B9C" w15:done="0"/>
  <w15:commentEx w15:paraId="36349BC2" w15:done="0"/>
  <w15:commentEx w15:paraId="25A7540B" w15:done="0"/>
  <w15:commentEx w15:paraId="292FCBD2" w15:done="0"/>
  <w15:commentEx w15:paraId="5E0CDC52" w15:done="0"/>
  <w15:commentEx w15:paraId="2BDDBFEB" w15:done="0"/>
  <w15:commentEx w15:paraId="02B17C6B" w15:done="0"/>
  <w15:commentEx w15:paraId="26C9DE14" w15:done="0"/>
  <w15:commentEx w15:paraId="1C37927B" w15:done="0"/>
  <w15:commentEx w15:paraId="48E8FC27" w15:done="0"/>
  <w15:commentEx w15:paraId="74723001" w15:done="0"/>
  <w15:commentEx w15:paraId="0656864A" w15:done="0"/>
  <w15:commentEx w15:paraId="0ECB5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5DA1" w16cex:dateUtc="2021-07-20T13:35:00Z"/>
  <w16cex:commentExtensible w16cex:durableId="24A15F20" w16cex:dateUtc="2021-07-20T13:41:00Z"/>
  <w16cex:commentExtensible w16cex:durableId="24A168C3" w16cex:dateUtc="2021-07-20T14:22:00Z"/>
  <w16cex:commentExtensible w16cex:durableId="24A16004" w16cex:dateUtc="2021-07-20T13:45:00Z"/>
  <w16cex:commentExtensible w16cex:durableId="24A160A9" w16cex:dateUtc="2021-07-20T13:48:00Z"/>
  <w16cex:commentExtensible w16cex:durableId="24A16150" w16cex:dateUtc="2021-07-20T13:50:00Z"/>
  <w16cex:commentExtensible w16cex:durableId="24A174D5" w16cex:dateUtc="2021-07-20T15:14:00Z"/>
  <w16cex:commentExtensible w16cex:durableId="24A17636" w16cex:dateUtc="2021-07-20T15:20:00Z"/>
  <w16cex:commentExtensible w16cex:durableId="24A17653" w16cex:dateUtc="2021-07-20T15:20:00Z"/>
  <w16cex:commentExtensible w16cex:durableId="24A17672" w16cex:dateUtc="2021-07-20T15:21:00Z"/>
  <w16cex:commentExtensible w16cex:durableId="24A17689" w16cex:dateUtc="2021-07-20T15:21:00Z"/>
  <w16cex:commentExtensible w16cex:durableId="24A17695" w16cex:dateUtc="2021-07-20T15:21:00Z"/>
  <w16cex:commentExtensible w16cex:durableId="24A176A2" w16cex:dateUtc="2021-07-20T15:21:00Z"/>
  <w16cex:commentExtensible w16cex:durableId="24A1788C" w16cex:dateUtc="2021-07-20T15:30:00Z"/>
  <w16cex:commentExtensible w16cex:durableId="24A27B30" w16cex:dateUtc="2021-07-21T09:53:00Z"/>
  <w16cex:commentExtensible w16cex:durableId="24A27C2A" w16cex:dateUtc="2021-07-21T09:57:00Z"/>
  <w16cex:commentExtensible w16cex:durableId="24A27D1A" w16cex:dateUtc="2021-07-21T10:01:00Z"/>
  <w16cex:commentExtensible w16cex:durableId="24A27F67" w16cex:dateUtc="2021-07-21T10:11:00Z"/>
  <w16cex:commentExtensible w16cex:durableId="24A2801C" w16cex:dateUtc="2021-07-21T10:14:00Z"/>
  <w16cex:commentExtensible w16cex:durableId="24A2AD75" w16cex:dateUtc="2021-07-2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84864" w16cid:durableId="24A15DA1"/>
  <w16cid:commentId w16cid:paraId="105496B4" w16cid:durableId="24A15F20"/>
  <w16cid:commentId w16cid:paraId="4E09197E" w16cid:durableId="24A168C3"/>
  <w16cid:commentId w16cid:paraId="6BF93E6E" w16cid:durableId="24A16004"/>
  <w16cid:commentId w16cid:paraId="1CCAF125" w16cid:durableId="24A160A9"/>
  <w16cid:commentId w16cid:paraId="1136BE7C" w16cid:durableId="24A16150"/>
  <w16cid:commentId w16cid:paraId="0426AAC2" w16cid:durableId="24A174D5"/>
  <w16cid:commentId w16cid:paraId="5C6E8B9C" w16cid:durableId="24A17636"/>
  <w16cid:commentId w16cid:paraId="36349BC2" w16cid:durableId="24A17653"/>
  <w16cid:commentId w16cid:paraId="25A7540B" w16cid:durableId="24A17672"/>
  <w16cid:commentId w16cid:paraId="292FCBD2" w16cid:durableId="24A17689"/>
  <w16cid:commentId w16cid:paraId="5E0CDC52" w16cid:durableId="24A17695"/>
  <w16cid:commentId w16cid:paraId="2BDDBFEB" w16cid:durableId="24A176A2"/>
  <w16cid:commentId w16cid:paraId="02B17C6B" w16cid:durableId="24A1788C"/>
  <w16cid:commentId w16cid:paraId="26C9DE14" w16cid:durableId="24A27B30"/>
  <w16cid:commentId w16cid:paraId="1C37927B" w16cid:durableId="24A27C2A"/>
  <w16cid:commentId w16cid:paraId="48E8FC27" w16cid:durableId="24A27D1A"/>
  <w16cid:commentId w16cid:paraId="74723001" w16cid:durableId="24A27F67"/>
  <w16cid:commentId w16cid:paraId="0656864A" w16cid:durableId="24A2801C"/>
  <w16cid:commentId w16cid:paraId="0ECB58F3" w16cid:durableId="24A2AD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14581" w14:textId="77777777" w:rsidR="00B43363" w:rsidRDefault="00B43363" w:rsidP="00A233F2">
      <w:pPr>
        <w:spacing w:after="0" w:line="240" w:lineRule="auto"/>
      </w:pPr>
      <w:r>
        <w:separator/>
      </w:r>
    </w:p>
  </w:endnote>
  <w:endnote w:type="continuationSeparator" w:id="0">
    <w:p w14:paraId="530E2773" w14:textId="77777777" w:rsidR="00B43363" w:rsidRDefault="00B43363" w:rsidP="00A23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EA7DA" w14:textId="77777777" w:rsidR="00B43363" w:rsidRDefault="00B43363" w:rsidP="00A233F2">
      <w:pPr>
        <w:spacing w:after="0" w:line="240" w:lineRule="auto"/>
      </w:pPr>
      <w:r>
        <w:separator/>
      </w:r>
    </w:p>
  </w:footnote>
  <w:footnote w:type="continuationSeparator" w:id="0">
    <w:p w14:paraId="1C9C0CDD" w14:textId="77777777" w:rsidR="00B43363" w:rsidRDefault="00B43363" w:rsidP="00A23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655C"/>
    <w:multiLevelType w:val="hybridMultilevel"/>
    <w:tmpl w:val="9ADC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943D6"/>
    <w:multiLevelType w:val="hybridMultilevel"/>
    <w:tmpl w:val="388EF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C6358"/>
    <w:multiLevelType w:val="multilevel"/>
    <w:tmpl w:val="0A48D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Collingridge (Cefas)">
    <w15:presenceInfo w15:providerId="AD" w15:userId="S::kate.collingridge@cefas.co.uk::c10c6b46-d44d-4244-bc74-689f9e9a6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31"/>
    <w:rsid w:val="00010851"/>
    <w:rsid w:val="000257AC"/>
    <w:rsid w:val="000438E1"/>
    <w:rsid w:val="00046B08"/>
    <w:rsid w:val="00054E61"/>
    <w:rsid w:val="00067C43"/>
    <w:rsid w:val="00067ECB"/>
    <w:rsid w:val="00073412"/>
    <w:rsid w:val="00083901"/>
    <w:rsid w:val="00091C1A"/>
    <w:rsid w:val="000D5C9B"/>
    <w:rsid w:val="000E4119"/>
    <w:rsid w:val="000F71BB"/>
    <w:rsid w:val="001016CC"/>
    <w:rsid w:val="001227DC"/>
    <w:rsid w:val="00137EA6"/>
    <w:rsid w:val="00147B6E"/>
    <w:rsid w:val="00161CEF"/>
    <w:rsid w:val="0017088E"/>
    <w:rsid w:val="00174206"/>
    <w:rsid w:val="00194007"/>
    <w:rsid w:val="00194BF4"/>
    <w:rsid w:val="001A639B"/>
    <w:rsid w:val="001B0321"/>
    <w:rsid w:val="001C72A5"/>
    <w:rsid w:val="001D704C"/>
    <w:rsid w:val="001E5DF2"/>
    <w:rsid w:val="00206DCE"/>
    <w:rsid w:val="00214D97"/>
    <w:rsid w:val="0024247C"/>
    <w:rsid w:val="00244617"/>
    <w:rsid w:val="00266A25"/>
    <w:rsid w:val="00280E38"/>
    <w:rsid w:val="0028424C"/>
    <w:rsid w:val="00286077"/>
    <w:rsid w:val="0028651C"/>
    <w:rsid w:val="00297E86"/>
    <w:rsid w:val="002E02F1"/>
    <w:rsid w:val="002E2206"/>
    <w:rsid w:val="003175BB"/>
    <w:rsid w:val="00325999"/>
    <w:rsid w:val="00345F06"/>
    <w:rsid w:val="00361F34"/>
    <w:rsid w:val="00373641"/>
    <w:rsid w:val="003769FE"/>
    <w:rsid w:val="00380025"/>
    <w:rsid w:val="003A0F00"/>
    <w:rsid w:val="003A6D1F"/>
    <w:rsid w:val="003A7362"/>
    <w:rsid w:val="003B3B8C"/>
    <w:rsid w:val="004120AD"/>
    <w:rsid w:val="00416C9F"/>
    <w:rsid w:val="0042433C"/>
    <w:rsid w:val="00430279"/>
    <w:rsid w:val="00445B52"/>
    <w:rsid w:val="00455396"/>
    <w:rsid w:val="004571B9"/>
    <w:rsid w:val="004733C3"/>
    <w:rsid w:val="00473D10"/>
    <w:rsid w:val="00480809"/>
    <w:rsid w:val="004A67F5"/>
    <w:rsid w:val="004B53BB"/>
    <w:rsid w:val="004B6C18"/>
    <w:rsid w:val="004D07B0"/>
    <w:rsid w:val="004D6421"/>
    <w:rsid w:val="004E18C0"/>
    <w:rsid w:val="004F3E2C"/>
    <w:rsid w:val="00510E58"/>
    <w:rsid w:val="00533477"/>
    <w:rsid w:val="005355BF"/>
    <w:rsid w:val="00541531"/>
    <w:rsid w:val="0054592E"/>
    <w:rsid w:val="005511B3"/>
    <w:rsid w:val="005554E1"/>
    <w:rsid w:val="005600C5"/>
    <w:rsid w:val="0056104B"/>
    <w:rsid w:val="00571501"/>
    <w:rsid w:val="00576706"/>
    <w:rsid w:val="005A1CE7"/>
    <w:rsid w:val="005A3AC3"/>
    <w:rsid w:val="005B1A6E"/>
    <w:rsid w:val="005B5168"/>
    <w:rsid w:val="005C7767"/>
    <w:rsid w:val="005D247E"/>
    <w:rsid w:val="005D3AAD"/>
    <w:rsid w:val="00624068"/>
    <w:rsid w:val="00640666"/>
    <w:rsid w:val="00663988"/>
    <w:rsid w:val="0068037B"/>
    <w:rsid w:val="00695021"/>
    <w:rsid w:val="00695CF0"/>
    <w:rsid w:val="006A3731"/>
    <w:rsid w:val="006C6AB8"/>
    <w:rsid w:val="006D3758"/>
    <w:rsid w:val="007038AC"/>
    <w:rsid w:val="0070476B"/>
    <w:rsid w:val="007116D4"/>
    <w:rsid w:val="00727AED"/>
    <w:rsid w:val="007307F0"/>
    <w:rsid w:val="00730BE0"/>
    <w:rsid w:val="00733B99"/>
    <w:rsid w:val="0073489E"/>
    <w:rsid w:val="0074256C"/>
    <w:rsid w:val="00743C46"/>
    <w:rsid w:val="00757268"/>
    <w:rsid w:val="0077347F"/>
    <w:rsid w:val="007744DA"/>
    <w:rsid w:val="00787BF3"/>
    <w:rsid w:val="007C3964"/>
    <w:rsid w:val="007C68E0"/>
    <w:rsid w:val="007D1004"/>
    <w:rsid w:val="007E13B8"/>
    <w:rsid w:val="007E79E4"/>
    <w:rsid w:val="007F77A1"/>
    <w:rsid w:val="00814CA1"/>
    <w:rsid w:val="00823608"/>
    <w:rsid w:val="00823E55"/>
    <w:rsid w:val="00825939"/>
    <w:rsid w:val="00832D2E"/>
    <w:rsid w:val="0083782F"/>
    <w:rsid w:val="00840564"/>
    <w:rsid w:val="00844908"/>
    <w:rsid w:val="00860E44"/>
    <w:rsid w:val="008719FD"/>
    <w:rsid w:val="00872104"/>
    <w:rsid w:val="00873C85"/>
    <w:rsid w:val="0088104D"/>
    <w:rsid w:val="00881A63"/>
    <w:rsid w:val="00884D70"/>
    <w:rsid w:val="008A5EFE"/>
    <w:rsid w:val="008B112F"/>
    <w:rsid w:val="008B6735"/>
    <w:rsid w:val="008C516C"/>
    <w:rsid w:val="008D3FA5"/>
    <w:rsid w:val="008F0735"/>
    <w:rsid w:val="008F4C98"/>
    <w:rsid w:val="00906BE5"/>
    <w:rsid w:val="00910F43"/>
    <w:rsid w:val="00925E73"/>
    <w:rsid w:val="00935057"/>
    <w:rsid w:val="00935EB8"/>
    <w:rsid w:val="009459BB"/>
    <w:rsid w:val="00952C07"/>
    <w:rsid w:val="00956888"/>
    <w:rsid w:val="00965A7C"/>
    <w:rsid w:val="00973EED"/>
    <w:rsid w:val="00996EBF"/>
    <w:rsid w:val="009B0252"/>
    <w:rsid w:val="009B39EA"/>
    <w:rsid w:val="009D33D6"/>
    <w:rsid w:val="009D7861"/>
    <w:rsid w:val="009E56B3"/>
    <w:rsid w:val="009F2AF1"/>
    <w:rsid w:val="00A01DB6"/>
    <w:rsid w:val="00A027BD"/>
    <w:rsid w:val="00A05ACE"/>
    <w:rsid w:val="00A11E40"/>
    <w:rsid w:val="00A12295"/>
    <w:rsid w:val="00A233F2"/>
    <w:rsid w:val="00A3414E"/>
    <w:rsid w:val="00A4221D"/>
    <w:rsid w:val="00A65907"/>
    <w:rsid w:val="00A701B1"/>
    <w:rsid w:val="00A71BA0"/>
    <w:rsid w:val="00A72DC3"/>
    <w:rsid w:val="00A97075"/>
    <w:rsid w:val="00AA56DA"/>
    <w:rsid w:val="00AE2536"/>
    <w:rsid w:val="00B02652"/>
    <w:rsid w:val="00B232A4"/>
    <w:rsid w:val="00B253A8"/>
    <w:rsid w:val="00B303F5"/>
    <w:rsid w:val="00B43363"/>
    <w:rsid w:val="00B5179D"/>
    <w:rsid w:val="00B61116"/>
    <w:rsid w:val="00B6287E"/>
    <w:rsid w:val="00B92A49"/>
    <w:rsid w:val="00B9467D"/>
    <w:rsid w:val="00B94D43"/>
    <w:rsid w:val="00BA2D6E"/>
    <w:rsid w:val="00BA737A"/>
    <w:rsid w:val="00BC4F73"/>
    <w:rsid w:val="00BC632D"/>
    <w:rsid w:val="00BC78C7"/>
    <w:rsid w:val="00BF336F"/>
    <w:rsid w:val="00C14576"/>
    <w:rsid w:val="00C26067"/>
    <w:rsid w:val="00C300ED"/>
    <w:rsid w:val="00C355F8"/>
    <w:rsid w:val="00C41597"/>
    <w:rsid w:val="00C41FED"/>
    <w:rsid w:val="00C546D3"/>
    <w:rsid w:val="00C65F69"/>
    <w:rsid w:val="00C907C9"/>
    <w:rsid w:val="00C97933"/>
    <w:rsid w:val="00CA3452"/>
    <w:rsid w:val="00CD222B"/>
    <w:rsid w:val="00D04B7B"/>
    <w:rsid w:val="00D17B46"/>
    <w:rsid w:val="00D274AC"/>
    <w:rsid w:val="00DD1F6A"/>
    <w:rsid w:val="00DD24DB"/>
    <w:rsid w:val="00DD3876"/>
    <w:rsid w:val="00DE0A66"/>
    <w:rsid w:val="00E06533"/>
    <w:rsid w:val="00E132F3"/>
    <w:rsid w:val="00E24FA5"/>
    <w:rsid w:val="00E27E38"/>
    <w:rsid w:val="00E536F3"/>
    <w:rsid w:val="00E918E2"/>
    <w:rsid w:val="00E97B77"/>
    <w:rsid w:val="00EA7BA2"/>
    <w:rsid w:val="00F20BEA"/>
    <w:rsid w:val="00F30697"/>
    <w:rsid w:val="00F31C4E"/>
    <w:rsid w:val="00F33907"/>
    <w:rsid w:val="00F33F64"/>
    <w:rsid w:val="00F573E6"/>
    <w:rsid w:val="00F818B3"/>
    <w:rsid w:val="00F87028"/>
    <w:rsid w:val="00FA09DF"/>
    <w:rsid w:val="00FB1B95"/>
    <w:rsid w:val="00FB4412"/>
    <w:rsid w:val="00FB6DCE"/>
    <w:rsid w:val="00FC3A12"/>
    <w:rsid w:val="00FD39EC"/>
    <w:rsid w:val="00FD4F0A"/>
    <w:rsid w:val="00FE1167"/>
    <w:rsid w:val="00FE2388"/>
    <w:rsid w:val="00FF042C"/>
    <w:rsid w:val="00FF11E8"/>
    <w:rsid w:val="00FF1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4E6458"/>
  <w15:chartTrackingRefBased/>
  <w15:docId w15:val="{3A1740BA-FF4B-4DCF-B435-A03A71B7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FA5"/>
    <w:pPr>
      <w:ind w:left="720"/>
      <w:contextualSpacing/>
    </w:pPr>
  </w:style>
  <w:style w:type="character" w:styleId="CommentReference">
    <w:name w:val="annotation reference"/>
    <w:basedOn w:val="DefaultParagraphFont"/>
    <w:uiPriority w:val="99"/>
    <w:semiHidden/>
    <w:unhideWhenUsed/>
    <w:rsid w:val="004D6421"/>
    <w:rPr>
      <w:sz w:val="16"/>
      <w:szCs w:val="16"/>
    </w:rPr>
  </w:style>
  <w:style w:type="paragraph" w:styleId="CommentText">
    <w:name w:val="annotation text"/>
    <w:basedOn w:val="Normal"/>
    <w:link w:val="CommentTextChar"/>
    <w:uiPriority w:val="99"/>
    <w:semiHidden/>
    <w:unhideWhenUsed/>
    <w:rsid w:val="004D6421"/>
    <w:pPr>
      <w:spacing w:line="240" w:lineRule="auto"/>
    </w:pPr>
    <w:rPr>
      <w:sz w:val="20"/>
      <w:szCs w:val="20"/>
    </w:rPr>
  </w:style>
  <w:style w:type="character" w:customStyle="1" w:styleId="CommentTextChar">
    <w:name w:val="Comment Text Char"/>
    <w:basedOn w:val="DefaultParagraphFont"/>
    <w:link w:val="CommentText"/>
    <w:uiPriority w:val="99"/>
    <w:semiHidden/>
    <w:rsid w:val="004D6421"/>
    <w:rPr>
      <w:sz w:val="20"/>
      <w:szCs w:val="20"/>
    </w:rPr>
  </w:style>
  <w:style w:type="paragraph" w:styleId="CommentSubject">
    <w:name w:val="annotation subject"/>
    <w:basedOn w:val="CommentText"/>
    <w:next w:val="CommentText"/>
    <w:link w:val="CommentSubjectChar"/>
    <w:uiPriority w:val="99"/>
    <w:semiHidden/>
    <w:unhideWhenUsed/>
    <w:rsid w:val="004D6421"/>
    <w:rPr>
      <w:b/>
      <w:bCs/>
    </w:rPr>
  </w:style>
  <w:style w:type="character" w:customStyle="1" w:styleId="CommentSubjectChar">
    <w:name w:val="Comment Subject Char"/>
    <w:basedOn w:val="CommentTextChar"/>
    <w:link w:val="CommentSubject"/>
    <w:uiPriority w:val="99"/>
    <w:semiHidden/>
    <w:rsid w:val="004D6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36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7</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Lamb (Cefas)</dc:creator>
  <cp:keywords/>
  <dc:description/>
  <cp:lastModifiedBy>Kate Collingridge (Cefas)</cp:lastModifiedBy>
  <cp:revision>16</cp:revision>
  <dcterms:created xsi:type="dcterms:W3CDTF">2021-07-20T15:39:00Z</dcterms:created>
  <dcterms:modified xsi:type="dcterms:W3CDTF">2021-07-21T13:28:00Z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c2ddd0-afbf-49e4-8b02-da81def1ba6b_Enabled">
    <vt:lpwstr>True</vt:lpwstr>
  </property>
  <property fmtid="{D5CDD505-2E9C-101B-9397-08002B2CF9AE}" pid="3" name="MSIP_Label_a0c2ddd0-afbf-49e4-8b02-da81def1ba6b_SiteId">
    <vt:lpwstr>eeea3199-afa0-41eb-bbf2-f6e42c3da7cf</vt:lpwstr>
  </property>
  <property fmtid="{D5CDD505-2E9C-101B-9397-08002B2CF9AE}" pid="4" name="MSIP_Label_a0c2ddd0-afbf-49e4-8b02-da81def1ba6b_Owner">
    <vt:lpwstr>philip.lamb@cefas.co.uk</vt:lpwstr>
  </property>
  <property fmtid="{D5CDD505-2E9C-101B-9397-08002B2CF9AE}" pid="5" name="MSIP_Label_a0c2ddd0-afbf-49e4-8b02-da81def1ba6b_SetDate">
    <vt:lpwstr>2021-07-12T11:01:19.9530984Z</vt:lpwstr>
  </property>
  <property fmtid="{D5CDD505-2E9C-101B-9397-08002B2CF9AE}" pid="6" name="MSIP_Label_a0c2ddd0-afbf-49e4-8b02-da81def1ba6b_Name">
    <vt:lpwstr>Official</vt:lpwstr>
  </property>
  <property fmtid="{D5CDD505-2E9C-101B-9397-08002B2CF9AE}" pid="7" name="MSIP_Label_a0c2ddd0-afbf-49e4-8b02-da81def1ba6b_Application">
    <vt:lpwstr>Microsoft Azure Information Protection</vt:lpwstr>
  </property>
  <property fmtid="{D5CDD505-2E9C-101B-9397-08002B2CF9AE}" pid="8" name="MSIP_Label_a0c2ddd0-afbf-49e4-8b02-da81def1ba6b_ActionId">
    <vt:lpwstr>e5c479c5-1f98-4e45-8ecd-d926299a94fb</vt:lpwstr>
  </property>
  <property fmtid="{D5CDD505-2E9C-101B-9397-08002B2CF9AE}" pid="9" name="MSIP_Label_a0c2ddd0-afbf-49e4-8b02-da81def1ba6b_Extended_MSFT_Method">
    <vt:lpwstr>Automatic</vt:lpwstr>
  </property>
  <property fmtid="{D5CDD505-2E9C-101B-9397-08002B2CF9AE}" pid="10" name="Sensitivity">
    <vt:lpwstr>Official</vt:lpwstr>
  </property>
</Properties>
</file>